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9FD25" w14:textId="5C33A670" w:rsidR="007B5D1E" w:rsidRPr="00FB1A19" w:rsidRDefault="008F096B" w:rsidP="00335C2D">
      <w:pPr>
        <w:pStyle w:val="af2"/>
      </w:pPr>
      <w:r w:rsidRPr="00FB1A19">
        <w:t>奈良田方言談話　書き起こしの規則</w:t>
      </w:r>
      <w:r w:rsidR="004931E6">
        <w:rPr>
          <w:rFonts w:hint="eastAsia"/>
        </w:rPr>
        <w:t>（公開用暫定版）</w:t>
      </w:r>
    </w:p>
    <w:p w14:paraId="3E7E62B8" w14:textId="119DF65A" w:rsidR="008F096B" w:rsidRDefault="008F096B" w:rsidP="00335C2D"/>
    <w:p w14:paraId="7F3ACD58" w14:textId="753F44CF" w:rsidR="00720A46" w:rsidRDefault="008F096B" w:rsidP="009638C6">
      <w:pPr>
        <w:jc w:val="right"/>
      </w:pPr>
      <w:r>
        <w:rPr>
          <w:rFonts w:hint="eastAsia"/>
        </w:rPr>
        <w:t>2</w:t>
      </w:r>
      <w:r>
        <w:t>02</w:t>
      </w:r>
      <w:r w:rsidR="00CE29E1">
        <w:rPr>
          <w:rFonts w:hint="eastAsia"/>
        </w:rPr>
        <w:t>5</w:t>
      </w:r>
      <w:r>
        <w:t>.</w:t>
      </w:r>
      <w:r w:rsidR="00CE29E1">
        <w:rPr>
          <w:rFonts w:hint="eastAsia"/>
        </w:rPr>
        <w:t>6</w:t>
      </w:r>
      <w:r>
        <w:t>.</w:t>
      </w:r>
      <w:r w:rsidR="00CE29E1">
        <w:rPr>
          <w:rFonts w:hint="eastAsia"/>
        </w:rPr>
        <w:t>11</w:t>
      </w:r>
    </w:p>
    <w:p w14:paraId="6723DB52" w14:textId="77777777" w:rsidR="00572BF1" w:rsidRDefault="00572BF1" w:rsidP="00335C2D"/>
    <w:p w14:paraId="0E782193" w14:textId="77777777" w:rsidR="00574C9A" w:rsidRDefault="00574C9A" w:rsidP="00335C2D">
      <w:pPr>
        <w:rPr>
          <w:rFonts w:hint="eastAsia"/>
        </w:rPr>
      </w:pPr>
    </w:p>
    <w:p w14:paraId="2D0DB2C6" w14:textId="6725FB81" w:rsidR="00A96FEA" w:rsidRPr="004265EF" w:rsidRDefault="00FE2766" w:rsidP="004265EF">
      <w:pPr>
        <w:pStyle w:val="1"/>
      </w:pPr>
      <w:r w:rsidRPr="004265EF">
        <w:rPr>
          <w:rFonts w:hint="eastAsia"/>
        </w:rPr>
        <w:t xml:space="preserve">1. </w:t>
      </w:r>
      <w:r w:rsidR="00B744DC">
        <w:rPr>
          <w:rFonts w:hint="eastAsia"/>
        </w:rPr>
        <w:t>発話の文字化</w:t>
      </w:r>
    </w:p>
    <w:p w14:paraId="53B1DAC4" w14:textId="77777777" w:rsidR="00CF415D" w:rsidRDefault="00CF415D" w:rsidP="00B744DC"/>
    <w:p w14:paraId="1FEC9B0D" w14:textId="1C4D11D5" w:rsidR="00B744DC" w:rsidRDefault="00B744DC" w:rsidP="00B744DC">
      <w:r>
        <w:rPr>
          <w:rFonts w:hint="eastAsia"/>
        </w:rPr>
        <w:t>・文字化は「カナ表記」と「</w:t>
      </w:r>
      <w:r w:rsidRPr="00B744DC">
        <w:rPr>
          <w:rFonts w:hint="eastAsia"/>
        </w:rPr>
        <w:t>音調付き音素表記</w:t>
      </w:r>
      <w:r>
        <w:rPr>
          <w:rFonts w:hint="eastAsia"/>
        </w:rPr>
        <w:t>」の</w:t>
      </w:r>
      <w:r>
        <w:rPr>
          <w:rFonts w:hint="eastAsia"/>
        </w:rPr>
        <w:t>2</w:t>
      </w:r>
      <w:r>
        <w:rPr>
          <w:rFonts w:hint="eastAsia"/>
        </w:rPr>
        <w:t>通り</w:t>
      </w:r>
      <w:r w:rsidR="00DA6C17">
        <w:rPr>
          <w:rFonts w:hint="eastAsia"/>
        </w:rPr>
        <w:t>か</w:t>
      </w:r>
      <w:r>
        <w:rPr>
          <w:rFonts w:hint="eastAsia"/>
        </w:rPr>
        <w:t>、「カナ表記」</w:t>
      </w:r>
      <w:r w:rsidR="00DA6C17">
        <w:rPr>
          <w:rFonts w:hint="eastAsia"/>
        </w:rPr>
        <w:t>のみ</w:t>
      </w:r>
      <w:r w:rsidR="00D058A0">
        <w:rPr>
          <w:rFonts w:hint="eastAsia"/>
        </w:rPr>
        <w:t>で行う</w:t>
      </w:r>
      <w:r w:rsidR="002076AC">
        <w:rPr>
          <w:rFonts w:hint="eastAsia"/>
        </w:rPr>
        <w:t>。</w:t>
      </w:r>
    </w:p>
    <w:p w14:paraId="505C21E3" w14:textId="6EE13AFE" w:rsidR="007B18D5" w:rsidRPr="00B744DC" w:rsidRDefault="007B18D5" w:rsidP="00B744DC">
      <w:r>
        <w:rPr>
          <w:rFonts w:hint="eastAsia"/>
        </w:rPr>
        <w:t xml:space="preserve">　</w:t>
      </w:r>
      <w:r w:rsidR="00C511B8">
        <w:rPr>
          <w:rFonts w:hint="eastAsia"/>
        </w:rPr>
        <w:t xml:space="preserve">　</w:t>
      </w:r>
      <w:r>
        <w:rPr>
          <w:rFonts w:hint="eastAsia"/>
        </w:rPr>
        <w:t>・将来的には形態素境界とグロスを付与する。</w:t>
      </w:r>
    </w:p>
    <w:p w14:paraId="6D0DF78F" w14:textId="77777777" w:rsidR="00606913" w:rsidRDefault="00606913" w:rsidP="00335C2D"/>
    <w:p w14:paraId="63D2D298" w14:textId="3F068FF3" w:rsidR="000F5F50" w:rsidRDefault="00157E1E" w:rsidP="00335C2D">
      <w:r>
        <w:rPr>
          <w:rFonts w:hint="eastAsia"/>
        </w:rPr>
        <w:t>・</w:t>
      </w:r>
      <w:r w:rsidR="002076AC">
        <w:rPr>
          <w:rFonts w:hint="eastAsia"/>
        </w:rPr>
        <w:t>カナと音素表記は</w:t>
      </w:r>
      <w:r w:rsidR="000F5F50">
        <w:rPr>
          <w:rFonts w:hint="eastAsia"/>
        </w:rPr>
        <w:t>、小西ほか（</w:t>
      </w:r>
      <w:r w:rsidR="000F5F50">
        <w:rPr>
          <w:rFonts w:hint="eastAsia"/>
        </w:rPr>
        <w:t>2022</w:t>
      </w:r>
      <w:r w:rsidR="000F5F50">
        <w:rPr>
          <w:rFonts w:hint="eastAsia"/>
        </w:rPr>
        <w:t>）の表</w:t>
      </w:r>
      <w:r w:rsidR="000F5F50">
        <w:rPr>
          <w:rFonts w:hint="eastAsia"/>
        </w:rPr>
        <w:t>3</w:t>
      </w:r>
      <w:r w:rsidR="000F5F50">
        <w:rPr>
          <w:rFonts w:hint="eastAsia"/>
        </w:rPr>
        <w:t>「モーラ体系」に従う。</w:t>
      </w:r>
    </w:p>
    <w:p w14:paraId="139408BA" w14:textId="51A105ED" w:rsidR="008848F0" w:rsidRDefault="008848F0" w:rsidP="00335C2D">
      <w:r>
        <w:rPr>
          <w:rFonts w:hint="eastAsia"/>
        </w:rPr>
        <w:t xml:space="preserve">　</w:t>
      </w:r>
      <w:r w:rsidR="00C511B8">
        <w:rPr>
          <w:rFonts w:hint="eastAsia"/>
        </w:rPr>
        <w:t xml:space="preserve">　</w:t>
      </w:r>
      <w:r>
        <w:rPr>
          <w:rFonts w:hint="eastAsia"/>
        </w:rPr>
        <w:t>・母音間に音節境界があることを「</w:t>
      </w:r>
      <w:r>
        <w:rPr>
          <w:rFonts w:hint="eastAsia"/>
        </w:rPr>
        <w:t>'</w:t>
      </w:r>
      <w:r>
        <w:rPr>
          <w:rFonts w:hint="eastAsia"/>
        </w:rPr>
        <w:t>」で示す　例：</w:t>
      </w:r>
      <w:r w:rsidRPr="008848F0">
        <w:rPr>
          <w:rFonts w:hint="eastAsia"/>
        </w:rPr>
        <w:t>ハヤカワチョー</w:t>
      </w:r>
      <w:r w:rsidRPr="008848F0">
        <w:rPr>
          <w:rFonts w:hint="eastAsia"/>
        </w:rPr>
        <w:t>'</w:t>
      </w:r>
      <w:r w:rsidRPr="008848F0">
        <w:rPr>
          <w:rFonts w:hint="eastAsia"/>
        </w:rPr>
        <w:t>オ</w:t>
      </w:r>
      <w:r>
        <w:rPr>
          <w:rFonts w:hint="eastAsia"/>
        </w:rPr>
        <w:t xml:space="preserve">, </w:t>
      </w:r>
      <w:proofErr w:type="spellStart"/>
      <w:r w:rsidRPr="008848F0">
        <w:t>hajakawacjoo'o</w:t>
      </w:r>
      <w:proofErr w:type="spellEnd"/>
    </w:p>
    <w:p w14:paraId="468904F9" w14:textId="77777777" w:rsidR="00606913" w:rsidRDefault="00606913" w:rsidP="00335C2D"/>
    <w:p w14:paraId="5101A963" w14:textId="4BDF09D5" w:rsidR="008459BE" w:rsidRDefault="008459BE" w:rsidP="00335C2D">
      <w:r>
        <w:rPr>
          <w:rFonts w:hint="eastAsia"/>
        </w:rPr>
        <w:t>・音調</w:t>
      </w:r>
      <w:r w:rsidR="00B95C15">
        <w:rPr>
          <w:rFonts w:hint="eastAsia"/>
        </w:rPr>
        <w:t>の記号は次のとおり</w:t>
      </w:r>
      <w:r w:rsidR="008848F0">
        <w:rPr>
          <w:rFonts w:hint="eastAsia"/>
        </w:rPr>
        <w:t>：</w:t>
      </w:r>
    </w:p>
    <w:p w14:paraId="1391A915" w14:textId="687E1EF5" w:rsidR="00495C27" w:rsidRDefault="00495C27" w:rsidP="00335C2D">
      <w:r>
        <w:tab/>
      </w:r>
      <w:r w:rsidR="00BE21DE" w:rsidRPr="00BE21DE">
        <w:rPr>
          <w:rFonts w:hint="eastAsia"/>
        </w:rPr>
        <w:t>[</w:t>
      </w:r>
      <w:r>
        <w:tab/>
      </w:r>
      <w:r w:rsidR="00BE21DE">
        <w:rPr>
          <w:rFonts w:hint="eastAsia"/>
        </w:rPr>
        <w:t>上昇</w:t>
      </w:r>
    </w:p>
    <w:p w14:paraId="22A5EFF6" w14:textId="77777777" w:rsidR="00495C27" w:rsidRDefault="00BE21DE" w:rsidP="00335C2D">
      <w:r>
        <w:tab/>
      </w:r>
      <w:r w:rsidRPr="00BE21DE">
        <w:rPr>
          <w:rFonts w:hint="eastAsia"/>
        </w:rPr>
        <w:t>]</w:t>
      </w:r>
      <w:r w:rsidR="00495C27">
        <w:tab/>
      </w:r>
      <w:r w:rsidRPr="00BE21DE">
        <w:rPr>
          <w:rFonts w:hint="eastAsia"/>
        </w:rPr>
        <w:t>下降</w:t>
      </w:r>
    </w:p>
    <w:p w14:paraId="5CF783E8" w14:textId="77777777" w:rsidR="00495C27" w:rsidRDefault="00BE21DE" w:rsidP="00335C2D">
      <w:r>
        <w:tab/>
      </w:r>
      <w:r>
        <w:rPr>
          <w:rFonts w:hint="eastAsia"/>
        </w:rPr>
        <w:t>[[</w:t>
      </w:r>
      <w:r w:rsidR="00495C27">
        <w:tab/>
      </w:r>
      <w:r>
        <w:rPr>
          <w:rFonts w:hint="eastAsia"/>
        </w:rPr>
        <w:t>直後のモーラのモーラ</w:t>
      </w:r>
      <w:r w:rsidRPr="00BE21DE">
        <w:rPr>
          <w:rFonts w:hint="eastAsia"/>
        </w:rPr>
        <w:t>内上昇</w:t>
      </w:r>
    </w:p>
    <w:p w14:paraId="5FFD5F84" w14:textId="46154621" w:rsidR="00B95C15" w:rsidRDefault="00495C27" w:rsidP="00335C2D">
      <w:r>
        <w:tab/>
      </w:r>
      <w:r w:rsidR="00BE21DE" w:rsidRPr="00BE21DE">
        <w:rPr>
          <w:rFonts w:hint="eastAsia"/>
        </w:rPr>
        <w:t>[[</w:t>
      </w:r>
      <w:r>
        <w:tab/>
      </w:r>
      <w:r w:rsidR="00BE21DE">
        <w:rPr>
          <w:rFonts w:hint="eastAsia"/>
        </w:rPr>
        <w:t>直前のモーラのモーラ内下降</w:t>
      </w:r>
    </w:p>
    <w:p w14:paraId="443186B5" w14:textId="41756DCA" w:rsidR="008459BE" w:rsidRDefault="008459BE" w:rsidP="00335C2D"/>
    <w:p w14:paraId="15824E6A" w14:textId="2C083C38" w:rsidR="004931E6" w:rsidRDefault="004931E6" w:rsidP="00C511B8">
      <w:pPr>
        <w:pStyle w:val="af7"/>
      </w:pPr>
      <w:r>
        <w:rPr>
          <w:rFonts w:hint="eastAsia"/>
        </w:rPr>
        <w:t>・おおよそ「文節」</w:t>
      </w:r>
      <w:r w:rsidR="009C2EC1">
        <w:rPr>
          <w:rFonts w:hint="eastAsia"/>
        </w:rPr>
        <w:t>（</w:t>
      </w:r>
      <w:r w:rsidR="009C2EC1">
        <w:rPr>
          <w:rFonts w:hint="eastAsia"/>
        </w:rPr>
        <w:t>1</w:t>
      </w:r>
      <w:r w:rsidR="009C2EC1">
        <w:rPr>
          <w:rFonts w:hint="eastAsia"/>
        </w:rPr>
        <w:t>個以上の自立語と</w:t>
      </w:r>
      <w:r w:rsidR="009C2EC1">
        <w:rPr>
          <w:rFonts w:hint="eastAsia"/>
        </w:rPr>
        <w:t>0</w:t>
      </w:r>
      <w:r w:rsidR="009C2EC1">
        <w:rPr>
          <w:rFonts w:hint="eastAsia"/>
        </w:rPr>
        <w:t>個以上の付属語（接語）を含む単位）ごとに分かち書きする。</w:t>
      </w:r>
    </w:p>
    <w:p w14:paraId="284D7C59" w14:textId="296D456B" w:rsidR="009A3F2A" w:rsidRDefault="009A3F2A" w:rsidP="009A3F2A">
      <w:r>
        <w:rPr>
          <w:rFonts w:hint="eastAsia"/>
        </w:rPr>
        <w:t xml:space="preserve">　</w:t>
      </w:r>
      <w:r w:rsidR="00C511B8">
        <w:rPr>
          <w:rFonts w:hint="eastAsia"/>
        </w:rPr>
        <w:t xml:space="preserve">　</w:t>
      </w:r>
      <w:r>
        <w:rPr>
          <w:rFonts w:hint="eastAsia"/>
        </w:rPr>
        <w:t>・文節内に</w:t>
      </w:r>
      <w:r w:rsidR="00107A3F">
        <w:rPr>
          <w:rFonts w:hint="eastAsia"/>
        </w:rPr>
        <w:t>明らかな</w:t>
      </w:r>
      <w:r>
        <w:rPr>
          <w:rFonts w:hint="eastAsia"/>
        </w:rPr>
        <w:t>ポーズがあるときは、分かち書きをし、適宜注をつける。</w:t>
      </w:r>
    </w:p>
    <w:p w14:paraId="4DE1AC5D" w14:textId="3FA830B5" w:rsidR="004931E6" w:rsidRPr="009A3F2A" w:rsidRDefault="004931E6" w:rsidP="00335C2D"/>
    <w:p w14:paraId="327E6943" w14:textId="77777777" w:rsidR="009A3F2A" w:rsidRDefault="009A3F2A" w:rsidP="00335C2D"/>
    <w:p w14:paraId="2C8757A7" w14:textId="77777777" w:rsidR="00B23DBD" w:rsidRDefault="00B23DBD" w:rsidP="00B23DBD">
      <w:r>
        <w:rPr>
          <w:rFonts w:hint="eastAsia"/>
        </w:rPr>
        <w:t>・</w:t>
      </w:r>
      <w:r w:rsidR="00B533A2">
        <w:rPr>
          <w:rFonts w:hint="eastAsia"/>
        </w:rPr>
        <w:t>文末には</w:t>
      </w:r>
      <w:r>
        <w:rPr>
          <w:rFonts w:hint="eastAsia"/>
        </w:rPr>
        <w:t>「。」（カナ表記）、「</w:t>
      </w:r>
      <w:r>
        <w:rPr>
          <w:rFonts w:hint="eastAsia"/>
        </w:rPr>
        <w:t>.</w:t>
      </w:r>
      <w:r>
        <w:rPr>
          <w:rFonts w:hint="eastAsia"/>
        </w:rPr>
        <w:t>」（音素表記）を付す。</w:t>
      </w:r>
    </w:p>
    <w:p w14:paraId="51A73A58" w14:textId="7A796FB9" w:rsidR="00B23DBD" w:rsidRDefault="00B23DBD" w:rsidP="00B23DBD">
      <w:r>
        <w:rPr>
          <w:rFonts w:hint="eastAsia"/>
        </w:rPr>
        <w:t xml:space="preserve">　</w:t>
      </w:r>
      <w:r w:rsidR="005653FB">
        <w:rPr>
          <w:rFonts w:hint="eastAsia"/>
        </w:rPr>
        <w:t xml:space="preserve">　</w:t>
      </w:r>
      <w:r>
        <w:rPr>
          <w:rFonts w:hint="eastAsia"/>
        </w:rPr>
        <w:t>・引用標識（共通語「と」相当）が直後に続く場合は例外とし何も付さない。</w:t>
      </w:r>
    </w:p>
    <w:p w14:paraId="50972EC6" w14:textId="177623AE" w:rsidR="000A6019" w:rsidRDefault="000A6019" w:rsidP="00335C2D"/>
    <w:p w14:paraId="01CB3B25" w14:textId="7A533847" w:rsidR="009D0398" w:rsidRPr="00CF415D" w:rsidRDefault="00F742E4" w:rsidP="00335C2D">
      <w:pPr>
        <w:rPr>
          <w:rFonts w:ascii="BIZ UDゴシック" w:eastAsia="BIZ UDゴシック" w:hAnsi="BIZ UDゴシック"/>
        </w:rPr>
      </w:pPr>
      <w:r>
        <w:rPr>
          <w:rFonts w:ascii="BIZ UDゴシック" w:eastAsia="BIZ UDゴシック" w:hAnsi="BIZ UDゴシック" w:hint="eastAsia"/>
        </w:rPr>
        <w:t xml:space="preserve">　</w:t>
      </w:r>
      <w:r w:rsidR="00B928BD" w:rsidRPr="00CF415D">
        <w:rPr>
          <w:rFonts w:ascii="BIZ UDゴシック" w:eastAsia="BIZ UDゴシック" w:hAnsi="BIZ UDゴシック" w:hint="eastAsia"/>
        </w:rPr>
        <w:t>その他の記号</w:t>
      </w:r>
      <w:r w:rsidR="00DF25A4" w:rsidRPr="00CF415D">
        <w:rPr>
          <w:rFonts w:ascii="BIZ UDゴシック" w:eastAsia="BIZ UDゴシック" w:hAnsi="BIZ UDゴシック" w:hint="eastAsia"/>
        </w:rPr>
        <w:t>（いずれの記号も</w:t>
      </w:r>
      <w:r w:rsidR="00246442" w:rsidRPr="00CF415D">
        <w:rPr>
          <w:rFonts w:ascii="BIZ UDゴシック" w:eastAsia="BIZ UDゴシック" w:hAnsi="BIZ UDゴシック" w:hint="eastAsia"/>
        </w:rPr>
        <w:t>半角</w:t>
      </w:r>
      <w:r w:rsidR="00DF25A4" w:rsidRPr="00CF415D">
        <w:rPr>
          <w:rFonts w:ascii="BIZ UDゴシック" w:eastAsia="BIZ UDゴシック" w:hAnsi="BIZ UDゴシック" w:hint="eastAsia"/>
        </w:rPr>
        <w:t>）</w:t>
      </w:r>
    </w:p>
    <w:p w14:paraId="4766584E" w14:textId="77777777" w:rsidR="00246442" w:rsidRDefault="00246442" w:rsidP="00335C2D"/>
    <w:p w14:paraId="5C2FB658" w14:textId="3307A589" w:rsidR="00B928BD" w:rsidRDefault="00B928BD" w:rsidP="006852A9">
      <w:pPr>
        <w:tabs>
          <w:tab w:val="left" w:pos="426"/>
          <w:tab w:val="left" w:pos="1701"/>
        </w:tabs>
      </w:pPr>
      <w:r>
        <w:tab/>
      </w:r>
      <w:r w:rsidR="00EC7F2D">
        <w:rPr>
          <w:rFonts w:hint="eastAsia"/>
        </w:rPr>
        <w:t>X</w:t>
      </w:r>
      <w:r w:rsidR="00EC7F2D">
        <w:tab/>
      </w:r>
      <w:r w:rsidR="00C3275F">
        <w:rPr>
          <w:rFonts w:hint="eastAsia"/>
        </w:rPr>
        <w:t>聞き取れない箇所。おおよそモーラ数にあわせて記す。</w:t>
      </w:r>
    </w:p>
    <w:p w14:paraId="7874C71D" w14:textId="77777777" w:rsidR="00246442" w:rsidRDefault="00246442" w:rsidP="006852A9">
      <w:pPr>
        <w:tabs>
          <w:tab w:val="left" w:pos="426"/>
          <w:tab w:val="left" w:pos="1701"/>
        </w:tabs>
      </w:pPr>
    </w:p>
    <w:p w14:paraId="2EF25A37" w14:textId="717D8C1A" w:rsidR="00C3275F" w:rsidRDefault="00C3275F" w:rsidP="006852A9">
      <w:pPr>
        <w:tabs>
          <w:tab w:val="left" w:pos="426"/>
          <w:tab w:val="left" w:pos="1701"/>
        </w:tabs>
      </w:pPr>
      <w:r>
        <w:tab/>
      </w:r>
      <w:r>
        <w:rPr>
          <w:rFonts w:hint="eastAsia"/>
        </w:rPr>
        <w:t>#</w:t>
      </w:r>
      <w:r w:rsidR="00DF25A4">
        <w:rPr>
          <w:rFonts w:hint="eastAsia"/>
        </w:rPr>
        <w:t>{</w:t>
      </w:r>
      <w:r w:rsidR="00DF25A4">
        <w:rPr>
          <w:rFonts w:hint="eastAsia"/>
        </w:rPr>
        <w:t xml:space="preserve">　</w:t>
      </w:r>
      <w:r w:rsidR="00DF25A4">
        <w:rPr>
          <w:rFonts w:hint="eastAsia"/>
        </w:rPr>
        <w:t>}</w:t>
      </w:r>
      <w:r w:rsidR="00DF25A4">
        <w:tab/>
      </w:r>
      <w:r w:rsidR="00246442">
        <w:rPr>
          <w:rFonts w:hint="eastAsia"/>
        </w:rPr>
        <w:t>聞き取りに自信がない範囲。共通語訳もこれに合わせる。</w:t>
      </w:r>
    </w:p>
    <w:p w14:paraId="2DE874B7" w14:textId="07EA60B2" w:rsidR="008876C6" w:rsidRDefault="00246442" w:rsidP="006852A9">
      <w:pPr>
        <w:tabs>
          <w:tab w:val="left" w:pos="426"/>
          <w:tab w:val="left" w:pos="1701"/>
        </w:tabs>
      </w:pPr>
      <w:r>
        <w:tab/>
      </w:r>
      <w:r>
        <w:tab/>
      </w:r>
      <w:r w:rsidR="008876C6" w:rsidRPr="00E25228">
        <w:rPr>
          <w:rFonts w:hint="eastAsia"/>
        </w:rPr>
        <w:t>例</w:t>
      </w:r>
      <w:r>
        <w:rPr>
          <w:rFonts w:hint="eastAsia"/>
        </w:rPr>
        <w:t>）</w:t>
      </w:r>
      <w:r w:rsidR="008876C6" w:rsidRPr="00E25228">
        <w:rPr>
          <w:rFonts w:hint="eastAsia"/>
        </w:rPr>
        <w:t>イヤ　ソンナ　コトモ　アッ</w:t>
      </w:r>
      <w:r w:rsidR="008876C6" w:rsidRPr="00E25228">
        <w:rPr>
          <w:rFonts w:hint="eastAsia"/>
        </w:rPr>
        <w:t>#</w:t>
      </w:r>
      <w:r>
        <w:rPr>
          <w:rFonts w:hint="eastAsia"/>
        </w:rPr>
        <w:t>{</w:t>
      </w:r>
      <w:r w:rsidR="008876C6" w:rsidRPr="00E25228">
        <w:rPr>
          <w:rFonts w:hint="eastAsia"/>
        </w:rPr>
        <w:t>トーモン</w:t>
      </w:r>
      <w:r>
        <w:rPr>
          <w:rFonts w:hint="eastAsia"/>
        </w:rPr>
        <w:t>}</w:t>
      </w:r>
      <w:r w:rsidR="008876C6" w:rsidRPr="00E25228">
        <w:rPr>
          <w:rFonts w:hint="eastAsia"/>
        </w:rPr>
        <w:t>。</w:t>
      </w:r>
    </w:p>
    <w:p w14:paraId="49D258DC" w14:textId="3D5498FA" w:rsidR="008876C6" w:rsidRPr="00E25228" w:rsidRDefault="00246442" w:rsidP="006852A9">
      <w:pPr>
        <w:tabs>
          <w:tab w:val="left" w:pos="426"/>
          <w:tab w:val="left" w:pos="1701"/>
        </w:tabs>
      </w:pPr>
      <w:r>
        <w:tab/>
      </w:r>
      <w:r>
        <w:tab/>
      </w:r>
      <w:r>
        <w:rPr>
          <w:rFonts w:hint="eastAsia"/>
        </w:rPr>
        <w:t xml:space="preserve">　　</w:t>
      </w:r>
      <w:r w:rsidR="008876C6" w:rsidRPr="00E25228">
        <w:rPr>
          <w:rFonts w:hint="eastAsia"/>
        </w:rPr>
        <w:t>いや　そんな　ことも　あっ</w:t>
      </w:r>
      <w:r w:rsidR="008876C6" w:rsidRPr="00E25228">
        <w:rPr>
          <w:rFonts w:hint="eastAsia"/>
        </w:rPr>
        <w:t>#</w:t>
      </w:r>
      <w:r>
        <w:rPr>
          <w:rFonts w:hint="eastAsia"/>
        </w:rPr>
        <w:t>{</w:t>
      </w:r>
      <w:r w:rsidR="008876C6">
        <w:rPr>
          <w:rFonts w:hint="eastAsia"/>
        </w:rPr>
        <w:t>たもの</w:t>
      </w:r>
      <w:r>
        <w:rPr>
          <w:rFonts w:hint="eastAsia"/>
        </w:rPr>
        <w:t>}</w:t>
      </w:r>
      <w:r w:rsidR="008876C6">
        <w:rPr>
          <w:rFonts w:hint="eastAsia"/>
        </w:rPr>
        <w:t>。</w:t>
      </w:r>
    </w:p>
    <w:p w14:paraId="38A0E407" w14:textId="77777777" w:rsidR="00A271BF" w:rsidRPr="00246442" w:rsidRDefault="00A271BF" w:rsidP="006852A9">
      <w:pPr>
        <w:tabs>
          <w:tab w:val="left" w:pos="426"/>
          <w:tab w:val="left" w:pos="1701"/>
        </w:tabs>
      </w:pPr>
    </w:p>
    <w:p w14:paraId="16F66BDE" w14:textId="67B8ED45" w:rsidR="004A3199" w:rsidRDefault="00246442" w:rsidP="006852A9">
      <w:pPr>
        <w:tabs>
          <w:tab w:val="left" w:pos="426"/>
          <w:tab w:val="left" w:pos="1701"/>
        </w:tabs>
      </w:pPr>
      <w:r>
        <w:tab/>
      </w:r>
      <w:r>
        <w:rPr>
          <w:rFonts w:hint="eastAsia"/>
        </w:rPr>
        <w:t>{</w:t>
      </w:r>
      <w:r>
        <w:rPr>
          <w:rFonts w:hint="eastAsia"/>
        </w:rPr>
        <w:t xml:space="preserve">　</w:t>
      </w:r>
      <w:r>
        <w:rPr>
          <w:rFonts w:hint="eastAsia"/>
        </w:rPr>
        <w:t>}</w:t>
      </w:r>
      <w:r>
        <w:tab/>
      </w:r>
      <w:r>
        <w:rPr>
          <w:rFonts w:hint="eastAsia"/>
        </w:rPr>
        <w:t>笑い声、咳などの非言語音</w:t>
      </w:r>
    </w:p>
    <w:p w14:paraId="6332A520" w14:textId="0E260334" w:rsidR="00246442" w:rsidRDefault="00246442" w:rsidP="006852A9">
      <w:pPr>
        <w:tabs>
          <w:tab w:val="left" w:pos="426"/>
          <w:tab w:val="left" w:pos="1701"/>
        </w:tabs>
      </w:pPr>
      <w:r>
        <w:tab/>
      </w:r>
      <w:r>
        <w:tab/>
      </w:r>
      <w:r>
        <w:rPr>
          <w:rFonts w:hint="eastAsia"/>
        </w:rPr>
        <w:t>机を叩く音など音声器官以外から発される雑音は原則として文字化しない</w:t>
      </w:r>
    </w:p>
    <w:p w14:paraId="173253D9" w14:textId="77777777" w:rsidR="00513D37" w:rsidRDefault="00513D37" w:rsidP="00335C2D"/>
    <w:p w14:paraId="6FA988B4" w14:textId="14467DA0" w:rsidR="00070F4A" w:rsidRDefault="00070F4A" w:rsidP="00070F4A">
      <w:pPr>
        <w:pStyle w:val="1"/>
      </w:pPr>
      <w:r>
        <w:rPr>
          <w:rFonts w:hint="eastAsia"/>
        </w:rPr>
        <w:t>2</w:t>
      </w:r>
      <w:r w:rsidRPr="004265EF">
        <w:rPr>
          <w:rFonts w:hint="eastAsia"/>
        </w:rPr>
        <w:t xml:space="preserve">. </w:t>
      </w:r>
      <w:r w:rsidR="004166CC">
        <w:rPr>
          <w:rFonts w:hint="eastAsia"/>
        </w:rPr>
        <w:t>共通語訳</w:t>
      </w:r>
    </w:p>
    <w:p w14:paraId="1F21ADD4" w14:textId="77777777" w:rsidR="00070F4A" w:rsidRDefault="00070F4A" w:rsidP="00070F4A"/>
    <w:p w14:paraId="1F62C201" w14:textId="6A0D6999" w:rsidR="00E944B5" w:rsidRDefault="00E944B5" w:rsidP="00070F4A">
      <w:r>
        <w:rPr>
          <w:rFonts w:hint="eastAsia"/>
        </w:rPr>
        <w:t>・分かち書きの単位、文末「。」については発話の文字化に対応させる。</w:t>
      </w:r>
    </w:p>
    <w:p w14:paraId="4BA99AC4" w14:textId="77777777" w:rsidR="00E944B5" w:rsidRDefault="00E944B5" w:rsidP="00070F4A"/>
    <w:p w14:paraId="176931F1" w14:textId="77777777" w:rsidR="00F141B1" w:rsidRDefault="00F141B1" w:rsidP="00335C2D"/>
    <w:p w14:paraId="6A4CEE38" w14:textId="3B87A95F" w:rsidR="00F141B1" w:rsidRPr="00CF415D" w:rsidRDefault="00F141B1" w:rsidP="00F141B1">
      <w:pPr>
        <w:rPr>
          <w:rFonts w:ascii="BIZ UDゴシック" w:eastAsia="BIZ UDゴシック" w:hAnsi="BIZ UDゴシック"/>
        </w:rPr>
      </w:pPr>
      <w:r>
        <w:rPr>
          <w:rFonts w:ascii="BIZ UDゴシック" w:eastAsia="BIZ UDゴシック" w:hAnsi="BIZ UDゴシック" w:hint="eastAsia"/>
        </w:rPr>
        <w:t xml:space="preserve">　</w:t>
      </w:r>
      <w:r w:rsidRPr="00CF415D">
        <w:rPr>
          <w:rFonts w:ascii="BIZ UDゴシック" w:eastAsia="BIZ UDゴシック" w:hAnsi="BIZ UDゴシック" w:hint="eastAsia"/>
        </w:rPr>
        <w:t>その他の記号</w:t>
      </w:r>
    </w:p>
    <w:p w14:paraId="57296678" w14:textId="77777777" w:rsidR="00F141B1" w:rsidRPr="00F141B1" w:rsidRDefault="00F141B1" w:rsidP="00335C2D"/>
    <w:p w14:paraId="7857AB04" w14:textId="36E043E2" w:rsidR="00477806" w:rsidRDefault="00F141B1" w:rsidP="00FD6E5D">
      <w:pPr>
        <w:tabs>
          <w:tab w:val="left" w:pos="426"/>
          <w:tab w:val="left" w:pos="2268"/>
          <w:tab w:val="left" w:pos="2552"/>
        </w:tabs>
      </w:pPr>
      <w:r>
        <w:tab/>
      </w:r>
      <w:r>
        <w:rPr>
          <w:rFonts w:hint="eastAsia"/>
        </w:rPr>
        <w:t>［</w:t>
      </w:r>
      <w:r w:rsidRPr="00741B06">
        <w:rPr>
          <w:rFonts w:hint="eastAsia"/>
        </w:rPr>
        <w:t xml:space="preserve">　</w:t>
      </w:r>
      <w:r>
        <w:rPr>
          <w:rFonts w:hint="eastAsia"/>
        </w:rPr>
        <w:t>］（全角）</w:t>
      </w:r>
      <w:r>
        <w:tab/>
      </w:r>
      <w:r w:rsidR="004166CC">
        <w:rPr>
          <w:rFonts w:hint="eastAsia"/>
        </w:rPr>
        <w:t>発話において</w:t>
      </w:r>
      <w:r w:rsidR="00C45473">
        <w:rPr>
          <w:rFonts w:hint="eastAsia"/>
        </w:rPr>
        <w:t>省略</w:t>
      </w:r>
      <w:r w:rsidR="00E252E6">
        <w:rPr>
          <w:rFonts w:hint="eastAsia"/>
        </w:rPr>
        <w:t>されている</w:t>
      </w:r>
      <w:r w:rsidR="004166CC">
        <w:rPr>
          <w:rFonts w:hint="eastAsia"/>
        </w:rPr>
        <w:t>助詞などを補う</w:t>
      </w:r>
      <w:r w:rsidR="00CC28AE">
        <w:rPr>
          <w:rFonts w:hint="eastAsia"/>
        </w:rPr>
        <w:t>。</w:t>
      </w:r>
    </w:p>
    <w:p w14:paraId="7F95DD80" w14:textId="52D7F084" w:rsidR="00477806" w:rsidRDefault="00477806" w:rsidP="00FD6E5D">
      <w:pPr>
        <w:tabs>
          <w:tab w:val="left" w:pos="426"/>
          <w:tab w:val="left" w:pos="2268"/>
          <w:tab w:val="left" w:pos="2552"/>
        </w:tabs>
      </w:pPr>
      <w:r>
        <w:tab/>
      </w:r>
      <w:r w:rsidR="00F141B1">
        <w:tab/>
      </w:r>
      <w:r w:rsidR="00CC28AE">
        <w:rPr>
          <w:rFonts w:hint="eastAsia"/>
        </w:rPr>
        <w:t xml:space="preserve">　</w:t>
      </w:r>
      <w:r>
        <w:rPr>
          <w:rFonts w:hint="eastAsia"/>
        </w:rPr>
        <w:t>例）オコゾー</w:t>
      </w:r>
    </w:p>
    <w:p w14:paraId="0C8A5B12" w14:textId="4132D4CA" w:rsidR="00477806" w:rsidRDefault="00477806" w:rsidP="00FD6E5D">
      <w:pPr>
        <w:tabs>
          <w:tab w:val="left" w:pos="426"/>
          <w:tab w:val="left" w:pos="2268"/>
          <w:tab w:val="left" w:pos="2552"/>
        </w:tabs>
      </w:pPr>
      <w:r>
        <w:tab/>
      </w:r>
      <w:r w:rsidR="00F141B1">
        <w:tab/>
      </w:r>
      <w:r w:rsidR="00CC28AE">
        <w:rPr>
          <w:rFonts w:hint="eastAsia"/>
        </w:rPr>
        <w:t xml:space="preserve">　</w:t>
      </w:r>
      <w:r>
        <w:rPr>
          <w:rFonts w:hint="eastAsia"/>
        </w:rPr>
        <w:t xml:space="preserve">　　お小僧［は］</w:t>
      </w:r>
    </w:p>
    <w:p w14:paraId="61FB0501" w14:textId="561A253E" w:rsidR="00174B00" w:rsidRDefault="00CC28AE" w:rsidP="00FD6E5D">
      <w:pPr>
        <w:tabs>
          <w:tab w:val="left" w:pos="426"/>
          <w:tab w:val="left" w:pos="2268"/>
          <w:tab w:val="left" w:pos="2552"/>
        </w:tabs>
      </w:pPr>
      <w:r>
        <w:tab/>
      </w:r>
      <w:r>
        <w:tab/>
      </w:r>
      <w:r>
        <w:rPr>
          <w:rFonts w:hint="eastAsia"/>
        </w:rPr>
        <w:t>ただし</w:t>
      </w:r>
      <w:r w:rsidR="00E5527E">
        <w:rPr>
          <w:rFonts w:hint="eastAsia"/>
        </w:rPr>
        <w:t>準体助詞「の」につい</w:t>
      </w:r>
      <w:r w:rsidR="00477806">
        <w:rPr>
          <w:rFonts w:hint="eastAsia"/>
        </w:rPr>
        <w:t>ては補っていない。</w:t>
      </w:r>
    </w:p>
    <w:p w14:paraId="400B1343" w14:textId="77777777" w:rsidR="00CA0AC8" w:rsidRDefault="00CA0AC8" w:rsidP="00FD6E5D">
      <w:pPr>
        <w:tabs>
          <w:tab w:val="left" w:pos="426"/>
          <w:tab w:val="left" w:pos="2268"/>
          <w:tab w:val="left" w:pos="2552"/>
        </w:tabs>
      </w:pPr>
    </w:p>
    <w:p w14:paraId="7A20BEF3" w14:textId="4672D4BE" w:rsidR="00CA0AC8" w:rsidRDefault="00CA0AC8" w:rsidP="00FD6E5D">
      <w:pPr>
        <w:tabs>
          <w:tab w:val="left" w:pos="426"/>
          <w:tab w:val="left" w:pos="2268"/>
          <w:tab w:val="left" w:pos="2552"/>
        </w:tabs>
      </w:pPr>
      <w:r>
        <w:tab/>
      </w:r>
      <w:r>
        <w:rPr>
          <w:rFonts w:hint="eastAsia"/>
        </w:rPr>
        <w:t>（カナ）</w:t>
      </w:r>
      <w:r>
        <w:tab/>
      </w:r>
      <w:r>
        <w:rPr>
          <w:rFonts w:hint="eastAsia"/>
        </w:rPr>
        <w:t>言いさし</w:t>
      </w:r>
    </w:p>
    <w:p w14:paraId="5D935342" w14:textId="654020CD" w:rsidR="00CA0AC8" w:rsidRDefault="00CA0AC8" w:rsidP="00FD6E5D">
      <w:pPr>
        <w:tabs>
          <w:tab w:val="left" w:pos="426"/>
          <w:tab w:val="left" w:pos="2268"/>
          <w:tab w:val="left" w:pos="2552"/>
        </w:tabs>
      </w:pPr>
      <w:r>
        <w:tab/>
      </w:r>
      <w:r>
        <w:tab/>
      </w:r>
      <w:r>
        <w:rPr>
          <w:rFonts w:hint="eastAsia"/>
        </w:rPr>
        <w:t xml:space="preserve">　例）</w:t>
      </w:r>
      <w:r w:rsidRPr="00CA0AC8">
        <w:rPr>
          <w:rFonts w:hint="eastAsia"/>
        </w:rPr>
        <w:t>フユノ　アイ　ウチ　ソノ　マケ゜モノチューワ</w:t>
      </w:r>
    </w:p>
    <w:p w14:paraId="28DF953F" w14:textId="64A2CBEE" w:rsidR="00CA0AC8" w:rsidRDefault="00CA0AC8" w:rsidP="00FD6E5D">
      <w:pPr>
        <w:tabs>
          <w:tab w:val="left" w:pos="426"/>
          <w:tab w:val="left" w:pos="2268"/>
          <w:tab w:val="left" w:pos="2552"/>
        </w:tabs>
      </w:pPr>
      <w:r>
        <w:tab/>
      </w:r>
      <w:r>
        <w:tab/>
      </w:r>
      <w:r>
        <w:rPr>
          <w:rFonts w:hint="eastAsia"/>
        </w:rPr>
        <w:t xml:space="preserve">　　　</w:t>
      </w:r>
      <w:r w:rsidRPr="00CA0AC8">
        <w:rPr>
          <w:rFonts w:hint="eastAsia"/>
        </w:rPr>
        <w:t xml:space="preserve">冬の　（アイ）　内　</w:t>
      </w:r>
      <w:r>
        <w:rPr>
          <w:rFonts w:hint="eastAsia"/>
        </w:rPr>
        <w:t xml:space="preserve">その　</w:t>
      </w:r>
      <w:r w:rsidRPr="00CA0AC8">
        <w:rPr>
          <w:rFonts w:hint="eastAsia"/>
        </w:rPr>
        <w:t xml:space="preserve">曲げ物というのは　</w:t>
      </w:r>
    </w:p>
    <w:p w14:paraId="0B8A2257" w14:textId="77777777" w:rsidR="00AF676E" w:rsidRDefault="00AF676E" w:rsidP="00FD6E5D">
      <w:pPr>
        <w:tabs>
          <w:tab w:val="left" w:pos="426"/>
          <w:tab w:val="left" w:pos="2268"/>
          <w:tab w:val="left" w:pos="2552"/>
        </w:tabs>
      </w:pPr>
    </w:p>
    <w:p w14:paraId="2C5CE571" w14:textId="636356CC" w:rsidR="00AF676E" w:rsidRDefault="00AF676E" w:rsidP="00FD6E5D">
      <w:pPr>
        <w:tabs>
          <w:tab w:val="left" w:pos="426"/>
          <w:tab w:val="left" w:pos="2268"/>
          <w:tab w:val="left" w:pos="2552"/>
        </w:tabs>
      </w:pPr>
      <w:r>
        <w:tab/>
      </w:r>
      <w:r>
        <w:rPr>
          <w:rFonts w:hint="eastAsia"/>
        </w:rPr>
        <w:t>／</w:t>
      </w:r>
      <w:r>
        <w:tab/>
      </w:r>
      <w:r>
        <w:rPr>
          <w:rFonts w:hint="eastAsia"/>
        </w:rPr>
        <w:t>聞き取りはできるが意味不明で訳が与えられない。</w:t>
      </w:r>
    </w:p>
    <w:p w14:paraId="77C844C1" w14:textId="4CBAB1CA" w:rsidR="00AF676E" w:rsidRDefault="00AF676E" w:rsidP="00FD6E5D">
      <w:pPr>
        <w:tabs>
          <w:tab w:val="left" w:pos="426"/>
          <w:tab w:val="left" w:pos="2268"/>
          <w:tab w:val="left" w:pos="2552"/>
        </w:tabs>
      </w:pPr>
      <w:r>
        <w:tab/>
      </w:r>
      <w:r>
        <w:tab/>
      </w:r>
      <w:r>
        <w:rPr>
          <w:rFonts w:hint="eastAsia"/>
        </w:rPr>
        <w:t xml:space="preserve">　例）ソレデ　ホレ　ノムチュケ゜アナ　コゾー。</w:t>
      </w:r>
    </w:p>
    <w:p w14:paraId="016DC5F6" w14:textId="04B8F59C" w:rsidR="00AF676E" w:rsidRDefault="00AF676E" w:rsidP="00FD6E5D">
      <w:pPr>
        <w:tabs>
          <w:tab w:val="left" w:pos="426"/>
          <w:tab w:val="left" w:pos="2268"/>
          <w:tab w:val="left" w:pos="2552"/>
        </w:tabs>
      </w:pPr>
      <w:r>
        <w:tab/>
      </w:r>
      <w:r>
        <w:tab/>
      </w:r>
      <w:r>
        <w:rPr>
          <w:rFonts w:hint="eastAsia"/>
        </w:rPr>
        <w:t xml:space="preserve">　　　</w:t>
      </w:r>
      <w:r w:rsidR="002C5533">
        <w:rPr>
          <w:rFonts w:hint="eastAsia"/>
        </w:rPr>
        <w:t xml:space="preserve">それで　ほら　</w:t>
      </w:r>
      <w:r w:rsidRPr="00AF676E">
        <w:rPr>
          <w:rFonts w:hint="eastAsia"/>
        </w:rPr>
        <w:t>／／／／／／</w:t>
      </w:r>
      <w:r w:rsidR="002C5533">
        <w:rPr>
          <w:rFonts w:hint="eastAsia"/>
        </w:rPr>
        <w:t xml:space="preserve">　小僧。</w:t>
      </w:r>
    </w:p>
    <w:p w14:paraId="054EA401" w14:textId="77777777" w:rsidR="00C50042" w:rsidRPr="00CC28AE" w:rsidRDefault="00C50042" w:rsidP="00335C2D"/>
    <w:p w14:paraId="58C54AF7" w14:textId="3001F26C" w:rsidR="00EA2000" w:rsidRDefault="007375EC" w:rsidP="004265EF">
      <w:pPr>
        <w:pStyle w:val="1"/>
      </w:pPr>
      <w:r>
        <w:rPr>
          <w:rFonts w:hint="eastAsia"/>
        </w:rPr>
        <w:t xml:space="preserve">3. </w:t>
      </w:r>
      <w:r>
        <w:rPr>
          <w:rFonts w:hint="eastAsia"/>
        </w:rPr>
        <w:t>注</w:t>
      </w:r>
    </w:p>
    <w:p w14:paraId="3787D22C" w14:textId="73E24F8B" w:rsidR="00157263" w:rsidRDefault="00157263" w:rsidP="00EA2000">
      <w:pPr>
        <w:rPr>
          <w:ins w:id="0" w:author="Izumi Konishi" w:date="2022-03-14T20:20:00Z"/>
        </w:rPr>
      </w:pPr>
    </w:p>
    <w:p w14:paraId="446C659B" w14:textId="4F6514F0" w:rsidR="00EA2000" w:rsidRDefault="00EA2000" w:rsidP="00EA2000">
      <w:r>
        <w:rPr>
          <w:rFonts w:hint="eastAsia"/>
        </w:rPr>
        <w:t>・注に参考文献を示す場合、略称</w:t>
      </w:r>
      <w:r w:rsidR="00BB67A0">
        <w:rPr>
          <w:rFonts w:hint="eastAsia"/>
        </w:rPr>
        <w:t>を使うことがある</w:t>
      </w:r>
      <w:r>
        <w:rPr>
          <w:rFonts w:hint="eastAsia"/>
        </w:rPr>
        <w:t>。</w:t>
      </w:r>
    </w:p>
    <w:p w14:paraId="0D82B57E" w14:textId="3B06C78D" w:rsidR="00EA2000" w:rsidRDefault="00157263" w:rsidP="00EA2000">
      <w:r>
        <w:rPr>
          <w:rFonts w:hint="eastAsia"/>
        </w:rPr>
        <w:t xml:space="preserve">　　</w:t>
      </w:r>
      <w:r w:rsidR="00EA2000">
        <w:rPr>
          <w:rFonts w:hint="eastAsia"/>
        </w:rPr>
        <w:t xml:space="preserve">例）　</w:t>
      </w:r>
      <w:r w:rsidR="00EA2000" w:rsidRPr="002F3FFB">
        <w:rPr>
          <w:rFonts w:hint="eastAsia"/>
        </w:rPr>
        <w:t>西郡：山梨県西部（国中）を三分した場合の、釜無川より西側の地域</w:t>
      </w:r>
      <w:r w:rsidR="00EA2000">
        <w:rPr>
          <w:rFonts w:hint="eastAsia"/>
        </w:rPr>
        <w:t>（『歴地』）</w:t>
      </w:r>
    </w:p>
    <w:p w14:paraId="6020D14D" w14:textId="77777777" w:rsidR="00157263" w:rsidRPr="00157263" w:rsidRDefault="00157263" w:rsidP="00EA2000"/>
    <w:p w14:paraId="660A4DD0" w14:textId="6CBF6D16" w:rsidR="00157263" w:rsidRPr="00CF415D" w:rsidRDefault="008071C3" w:rsidP="00157263">
      <w:pPr>
        <w:pStyle w:val="2"/>
        <w:rPr>
          <w:rFonts w:ascii="BIZ UDゴシック" w:eastAsia="BIZ UDゴシック" w:hAnsi="BIZ UDゴシック"/>
        </w:rPr>
      </w:pPr>
      <w:r w:rsidRPr="00CF415D">
        <w:rPr>
          <w:rFonts w:ascii="BIZ UDゴシック" w:eastAsia="BIZ UDゴシック" w:hAnsi="BIZ UDゴシック" w:hint="eastAsia"/>
        </w:rPr>
        <w:t>主な</w:t>
      </w:r>
      <w:r w:rsidR="00157263" w:rsidRPr="00CF415D">
        <w:rPr>
          <w:rFonts w:ascii="BIZ UDゴシック" w:eastAsia="BIZ UDゴシック" w:hAnsi="BIZ UDゴシック" w:hint="eastAsia"/>
        </w:rPr>
        <w:t>参考文献と略称</w:t>
      </w:r>
    </w:p>
    <w:p w14:paraId="6A794F81" w14:textId="6530DC7B" w:rsidR="00EA2000" w:rsidRDefault="00EA2000" w:rsidP="008071C3">
      <w:pPr>
        <w:ind w:left="440" w:hangingChars="200" w:hanging="440"/>
      </w:pPr>
      <w:r>
        <w:rPr>
          <w:rFonts w:hint="eastAsia"/>
        </w:rPr>
        <w:t>『歴地』</w:t>
      </w:r>
      <w:r w:rsidR="00157263">
        <w:rPr>
          <w:rFonts w:hint="eastAsia"/>
        </w:rPr>
        <w:t>：</w:t>
      </w:r>
      <w:r w:rsidR="00157263">
        <w:rPr>
          <w:rFonts w:hint="eastAsia"/>
        </w:rPr>
        <w:t xml:space="preserve"> </w:t>
      </w:r>
      <w:r>
        <w:rPr>
          <w:rFonts w:hint="eastAsia"/>
        </w:rPr>
        <w:t>『</w:t>
      </w:r>
      <w:r w:rsidRPr="00920E3A">
        <w:t>角川日本</w:t>
      </w:r>
      <w:r>
        <w:rPr>
          <w:rFonts w:hint="eastAsia"/>
        </w:rPr>
        <w:t>歴史</w:t>
      </w:r>
      <w:r w:rsidRPr="00920E3A">
        <w:t>地名</w:t>
      </w:r>
      <w:r>
        <w:rPr>
          <w:rFonts w:hint="eastAsia"/>
        </w:rPr>
        <w:t>大系　山梨県』角川書店</w:t>
      </w:r>
    </w:p>
    <w:p w14:paraId="3E476F5A" w14:textId="553488C2" w:rsidR="008071C3" w:rsidRDefault="008071C3" w:rsidP="008071C3">
      <w:pPr>
        <w:ind w:left="440" w:hangingChars="200" w:hanging="440"/>
        <w:rPr>
          <w:lang w:eastAsia="zh-CN"/>
        </w:rPr>
      </w:pPr>
      <w:r>
        <w:rPr>
          <w:rFonts w:hint="eastAsia"/>
          <w:lang w:eastAsia="zh-CN"/>
        </w:rPr>
        <w:t>『方大』：</w:t>
      </w:r>
      <w:r>
        <w:rPr>
          <w:rFonts w:hint="eastAsia"/>
          <w:lang w:eastAsia="zh-CN"/>
        </w:rPr>
        <w:t xml:space="preserve"> </w:t>
      </w:r>
      <w:r>
        <w:rPr>
          <w:rFonts w:hint="eastAsia"/>
          <w:lang w:eastAsia="zh-CN"/>
        </w:rPr>
        <w:t>『日本方言大辞典』小学館</w:t>
      </w:r>
    </w:p>
    <w:p w14:paraId="13B80107" w14:textId="03EC4CE9" w:rsidR="008071C3" w:rsidRDefault="005F613C" w:rsidP="008071C3">
      <w:pPr>
        <w:ind w:left="440" w:hangingChars="200" w:hanging="440"/>
        <w:rPr>
          <w:lang w:eastAsia="zh-TW"/>
        </w:rPr>
      </w:pPr>
      <w:r>
        <w:rPr>
          <w:rFonts w:hint="eastAsia"/>
          <w:lang w:eastAsia="zh-TW"/>
        </w:rPr>
        <w:t>深沢</w:t>
      </w:r>
      <w:r>
        <w:rPr>
          <w:rFonts w:hint="eastAsia"/>
          <w:lang w:eastAsia="zh-TW"/>
        </w:rPr>
        <w:t>1979</w:t>
      </w:r>
      <w:r>
        <w:rPr>
          <w:rFonts w:hint="eastAsia"/>
          <w:lang w:eastAsia="zh-TW"/>
        </w:rPr>
        <w:t>：</w:t>
      </w:r>
      <w:r w:rsidR="008071C3">
        <w:rPr>
          <w:rFonts w:hint="eastAsia"/>
          <w:lang w:eastAsia="zh-TW"/>
        </w:rPr>
        <w:t xml:space="preserve"> </w:t>
      </w:r>
      <w:r w:rsidR="008071C3">
        <w:rPr>
          <w:rFonts w:hint="eastAsia"/>
          <w:lang w:eastAsia="zh-TW"/>
        </w:rPr>
        <w:t>深沢泉『増補改訂</w:t>
      </w:r>
      <w:r w:rsidR="008071C3">
        <w:rPr>
          <w:rFonts w:hint="eastAsia"/>
          <w:lang w:eastAsia="zh-TW"/>
        </w:rPr>
        <w:t xml:space="preserve"> </w:t>
      </w:r>
      <w:r w:rsidR="008071C3">
        <w:rPr>
          <w:rFonts w:hint="eastAsia"/>
          <w:lang w:eastAsia="zh-TW"/>
        </w:rPr>
        <w:t>甲州方言』甲陽書房</w:t>
      </w:r>
    </w:p>
    <w:p w14:paraId="4AEBF290" w14:textId="7A81EB68" w:rsidR="00EA2000" w:rsidRDefault="00EA2000" w:rsidP="008071C3">
      <w:pPr>
        <w:ind w:left="440" w:hangingChars="200" w:hanging="440"/>
      </w:pPr>
      <w:r w:rsidRPr="005C6967">
        <w:rPr>
          <w:rFonts w:hint="eastAsia"/>
        </w:rPr>
        <w:t>深沢</w:t>
      </w:r>
      <w:r w:rsidRPr="005C6967">
        <w:t>1989</w:t>
      </w:r>
      <w:r w:rsidR="00157263">
        <w:t>：</w:t>
      </w:r>
      <w:r w:rsidRPr="005C6967">
        <w:t xml:space="preserve"> </w:t>
      </w:r>
      <w:r>
        <w:rPr>
          <w:rFonts w:hint="eastAsia"/>
        </w:rPr>
        <w:t>深沢正志『秘境・奈良田』山梨ふるさと文庫</w:t>
      </w:r>
    </w:p>
    <w:p w14:paraId="3AFAD93A" w14:textId="64D66EC2" w:rsidR="00EA2000" w:rsidRPr="00EA2000" w:rsidRDefault="00F970B6" w:rsidP="008071C3">
      <w:pPr>
        <w:ind w:left="440" w:hangingChars="200" w:hanging="440"/>
      </w:pPr>
      <w:r>
        <w:rPr>
          <w:rFonts w:hint="eastAsia"/>
        </w:rPr>
        <w:t>深沢</w:t>
      </w:r>
      <w:r w:rsidR="00970D91">
        <w:rPr>
          <w:rFonts w:hint="eastAsia"/>
        </w:rPr>
        <w:t>1</w:t>
      </w:r>
      <w:r w:rsidR="00970D91">
        <w:t>957</w:t>
      </w:r>
      <w:r w:rsidR="00970D91">
        <w:rPr>
          <w:rFonts w:hint="eastAsia"/>
        </w:rPr>
        <w:t>：</w:t>
      </w:r>
      <w:r w:rsidR="00970D91">
        <w:rPr>
          <w:rFonts w:hint="eastAsia"/>
        </w:rPr>
        <w:t xml:space="preserve"> </w:t>
      </w:r>
      <w:r w:rsidR="00970D91" w:rsidRPr="00970D91">
        <w:rPr>
          <w:rFonts w:hint="eastAsia"/>
        </w:rPr>
        <w:t>深沢正志「奈良田方言語彙」稲垣正幸・清水茂夫・深沢正志（編）『奈良田の方言』山梨民俗の会</w:t>
      </w:r>
    </w:p>
    <w:p w14:paraId="4BBFEB63" w14:textId="77777777" w:rsidR="00AA3D4E" w:rsidRDefault="00AA3D4E" w:rsidP="00335C2D"/>
    <w:p w14:paraId="114918D7" w14:textId="77777777" w:rsidR="006371A5" w:rsidRDefault="006371A5" w:rsidP="00335C2D"/>
    <w:p w14:paraId="67F0D4A7" w14:textId="4EAEE0F6" w:rsidR="00D747AD" w:rsidRDefault="00D747AD" w:rsidP="00D747AD">
      <w:pPr>
        <w:rPr>
          <w:rFonts w:hint="eastAsia"/>
        </w:rPr>
      </w:pPr>
      <w:r>
        <w:rPr>
          <w:rFonts w:hint="eastAsia"/>
        </w:rPr>
        <w:t>以上の</w:t>
      </w:r>
      <w:r>
        <w:rPr>
          <w:rFonts w:hint="eastAsia"/>
        </w:rPr>
        <w:t>規則の策定には、『日本語諸方言コーパス』の「データ作成方針」を参考にした部分がある。</w:t>
      </w:r>
    </w:p>
    <w:p w14:paraId="663A2608" w14:textId="77777777" w:rsidR="00D747AD" w:rsidRDefault="00D747AD" w:rsidP="00335C2D">
      <w:pPr>
        <w:rPr>
          <w:rFonts w:hint="eastAsia"/>
        </w:rPr>
      </w:pPr>
    </w:p>
    <w:p w14:paraId="426B19FD" w14:textId="3A7C2917" w:rsidR="00805AEC" w:rsidRDefault="00265FF6" w:rsidP="00265FF6">
      <w:pPr>
        <w:pStyle w:val="1"/>
      </w:pPr>
      <w:r>
        <w:rPr>
          <w:rFonts w:hint="eastAsia"/>
        </w:rPr>
        <w:t>参考文献</w:t>
      </w:r>
    </w:p>
    <w:p w14:paraId="04320912" w14:textId="798CBFA7" w:rsidR="00265FF6" w:rsidRDefault="00265FF6" w:rsidP="002D7A3C">
      <w:pPr>
        <w:ind w:left="440" w:hangingChars="200" w:hanging="440"/>
      </w:pPr>
      <w:r>
        <w:rPr>
          <w:rFonts w:hint="eastAsia"/>
        </w:rPr>
        <w:t>小西いずみ・三樹陽介・吉田雅子（</w:t>
      </w:r>
      <w:r>
        <w:rPr>
          <w:rFonts w:hint="eastAsia"/>
        </w:rPr>
        <w:t>2022</w:t>
      </w:r>
      <w:r>
        <w:rPr>
          <w:rFonts w:hint="eastAsia"/>
        </w:rPr>
        <w:t>）「</w:t>
      </w:r>
      <w:r w:rsidR="00FE09A6" w:rsidRPr="00FE09A6">
        <w:rPr>
          <w:rFonts w:hint="eastAsia"/>
        </w:rPr>
        <w:t>山梨県早川町奈良田</w:t>
      </w:r>
      <w:r w:rsidR="00FE09A6">
        <w:rPr>
          <w:rFonts w:hint="eastAsia"/>
        </w:rPr>
        <w:t>」</w:t>
      </w:r>
      <w:r w:rsidR="00FE09A6" w:rsidRPr="00FE09A6">
        <w:rPr>
          <w:rFonts w:hint="eastAsia"/>
        </w:rPr>
        <w:t>セリック</w:t>
      </w:r>
      <w:r w:rsidR="00FE09A6">
        <w:rPr>
          <w:rFonts w:hint="eastAsia"/>
        </w:rPr>
        <w:t>・</w:t>
      </w:r>
      <w:r w:rsidR="00FE09A6" w:rsidRPr="00FE09A6">
        <w:rPr>
          <w:rFonts w:hint="eastAsia"/>
        </w:rPr>
        <w:t>ケナン</w:t>
      </w:r>
      <w:r w:rsidR="00FE09A6" w:rsidRPr="00FE09A6">
        <w:rPr>
          <w:rFonts w:hint="eastAsia"/>
        </w:rPr>
        <w:t xml:space="preserve">, </w:t>
      </w:r>
      <w:r w:rsidR="00FE09A6" w:rsidRPr="00FE09A6">
        <w:rPr>
          <w:rFonts w:hint="eastAsia"/>
        </w:rPr>
        <w:t>木部暢子</w:t>
      </w:r>
      <w:r w:rsidR="00FE09A6" w:rsidRPr="00FE09A6">
        <w:rPr>
          <w:rFonts w:hint="eastAsia"/>
        </w:rPr>
        <w:t xml:space="preserve">, </w:t>
      </w:r>
      <w:r w:rsidR="00FE09A6" w:rsidRPr="00FE09A6">
        <w:rPr>
          <w:rFonts w:hint="eastAsia"/>
        </w:rPr>
        <w:t>五十嵐陽介</w:t>
      </w:r>
      <w:r w:rsidR="00FE09A6" w:rsidRPr="00FE09A6">
        <w:rPr>
          <w:rFonts w:hint="eastAsia"/>
        </w:rPr>
        <w:t xml:space="preserve">, </w:t>
      </w:r>
      <w:r w:rsidR="00FE09A6" w:rsidRPr="00FE09A6">
        <w:rPr>
          <w:rFonts w:hint="eastAsia"/>
        </w:rPr>
        <w:t>青井隼人</w:t>
      </w:r>
      <w:r w:rsidR="00FE09A6" w:rsidRPr="00FE09A6">
        <w:rPr>
          <w:rFonts w:hint="eastAsia"/>
        </w:rPr>
        <w:t xml:space="preserve">, </w:t>
      </w:r>
      <w:r w:rsidR="00FE09A6" w:rsidRPr="00FE09A6">
        <w:rPr>
          <w:rFonts w:hint="eastAsia"/>
        </w:rPr>
        <w:t>大島一</w:t>
      </w:r>
      <w:r w:rsidR="00FE09A6">
        <w:rPr>
          <w:rFonts w:hint="eastAsia"/>
        </w:rPr>
        <w:t>（</w:t>
      </w:r>
      <w:r w:rsidR="00FE09A6" w:rsidRPr="00FE09A6">
        <w:rPr>
          <w:rFonts w:hint="eastAsia"/>
        </w:rPr>
        <w:t>編</w:t>
      </w:r>
      <w:r w:rsidR="00FE09A6">
        <w:rPr>
          <w:rFonts w:hint="eastAsia"/>
        </w:rPr>
        <w:t>）『</w:t>
      </w:r>
      <w:r w:rsidR="00FE09A6" w:rsidRPr="00FE09A6">
        <w:rPr>
          <w:rFonts w:hint="eastAsia"/>
        </w:rPr>
        <w:t>日本の消滅危機言語・方言の文法記述</w:t>
      </w:r>
      <w:r w:rsidR="00FE09A6">
        <w:rPr>
          <w:rFonts w:hint="eastAsia"/>
        </w:rPr>
        <w:t>』</w:t>
      </w:r>
      <w:r w:rsidR="00FE09A6">
        <w:rPr>
          <w:rFonts w:hint="eastAsia"/>
        </w:rPr>
        <w:t xml:space="preserve"> </w:t>
      </w:r>
      <w:r w:rsidR="00FE09A6" w:rsidRPr="00FE09A6">
        <w:rPr>
          <w:rFonts w:hint="eastAsia"/>
        </w:rPr>
        <w:t>pp. 77</w:t>
      </w:r>
      <w:r w:rsidR="00FE09A6" w:rsidRPr="00FE09A6">
        <w:rPr>
          <w:rFonts w:hint="eastAsia"/>
        </w:rPr>
        <w:t>–</w:t>
      </w:r>
      <w:r w:rsidR="00FE09A6" w:rsidRPr="00FE09A6">
        <w:rPr>
          <w:rFonts w:hint="eastAsia"/>
        </w:rPr>
        <w:t>150.</w:t>
      </w:r>
      <w:r w:rsidR="00FE09A6">
        <w:rPr>
          <w:rFonts w:hint="eastAsia"/>
        </w:rPr>
        <w:t xml:space="preserve">, </w:t>
      </w:r>
      <w:r w:rsidR="00FE09A6" w:rsidRPr="00FE09A6">
        <w:rPr>
          <w:rFonts w:hint="eastAsia"/>
        </w:rPr>
        <w:t xml:space="preserve"> </w:t>
      </w:r>
      <w:r w:rsidR="00FE09A6" w:rsidRPr="00FE09A6">
        <w:rPr>
          <w:rFonts w:hint="eastAsia"/>
        </w:rPr>
        <w:t>国立国語研究所言語変異研究領域</w:t>
      </w:r>
      <w:r w:rsidR="00FE09A6" w:rsidRPr="00FE09A6">
        <w:rPr>
          <w:rFonts w:hint="eastAsia"/>
        </w:rPr>
        <w:t xml:space="preserve">. </w:t>
      </w:r>
      <w:hyperlink r:id="rId8" w:history="1">
        <w:r w:rsidR="00FE09A6" w:rsidRPr="00FE09A6">
          <w:rPr>
            <w:rStyle w:val="af5"/>
            <w:rFonts w:hint="eastAsia"/>
          </w:rPr>
          <w:t>https://doi.org/10.15084/00003550</w:t>
        </w:r>
      </w:hyperlink>
    </w:p>
    <w:p w14:paraId="489B1C84" w14:textId="4020D422" w:rsidR="00DB609D" w:rsidRDefault="00F90770" w:rsidP="002D7A3C">
      <w:pPr>
        <w:ind w:left="440" w:hangingChars="200" w:hanging="440"/>
      </w:pPr>
      <w:r w:rsidRPr="00F90770">
        <w:rPr>
          <w:rFonts w:hint="eastAsia"/>
        </w:rPr>
        <w:t>COJADS</w:t>
      </w:r>
      <w:r w:rsidRPr="00F90770">
        <w:rPr>
          <w:rFonts w:hint="eastAsia"/>
        </w:rPr>
        <w:t>班</w:t>
      </w:r>
      <w:r>
        <w:rPr>
          <w:rFonts w:hint="eastAsia"/>
        </w:rPr>
        <w:t>「データ作成方針」初版（</w:t>
      </w:r>
      <w:r>
        <w:rPr>
          <w:rFonts w:hint="eastAsia"/>
        </w:rPr>
        <w:t>2020</w:t>
      </w:r>
      <w:r>
        <w:rPr>
          <w:rFonts w:hint="eastAsia"/>
        </w:rPr>
        <w:t>年</w:t>
      </w:r>
      <w:r>
        <w:rPr>
          <w:rFonts w:hint="eastAsia"/>
        </w:rPr>
        <w:t>3</w:t>
      </w:r>
      <w:r>
        <w:rPr>
          <w:rFonts w:hint="eastAsia"/>
        </w:rPr>
        <w:t>月</w:t>
      </w:r>
      <w:r>
        <w:rPr>
          <w:rFonts w:hint="eastAsia"/>
        </w:rPr>
        <w:t>19</w:t>
      </w:r>
      <w:r>
        <w:rPr>
          <w:rFonts w:hint="eastAsia"/>
        </w:rPr>
        <w:t>日）</w:t>
      </w:r>
      <w:r>
        <w:rPr>
          <w:rFonts w:hint="eastAsia"/>
        </w:rPr>
        <w:t xml:space="preserve">. </w:t>
      </w:r>
      <w:hyperlink r:id="rId9" w:history="1">
        <w:r w:rsidRPr="00F90770">
          <w:rPr>
            <w:rStyle w:val="af5"/>
          </w:rPr>
          <w:t>https://www2.ninjal.ac.jp/cojads/content/cojads_datamanual.pdf</w:t>
        </w:r>
      </w:hyperlink>
    </w:p>
    <w:p w14:paraId="5D901ECE" w14:textId="77777777" w:rsidR="00F90770" w:rsidRPr="00574C9A" w:rsidRDefault="00F90770" w:rsidP="002D7A3C">
      <w:pPr>
        <w:ind w:left="440" w:hangingChars="200" w:hanging="440"/>
        <w:rPr>
          <w:rFonts w:hint="eastAsia"/>
        </w:rPr>
      </w:pPr>
    </w:p>
    <w:sectPr w:rsidR="00F90770" w:rsidRPr="00574C9A" w:rsidSect="009A0306">
      <w:footerReference w:type="default" r:id="rId10"/>
      <w:pgSz w:w="11906" w:h="16838" w:code="9"/>
      <w:pgMar w:top="1418" w:right="1418" w:bottom="1418" w:left="1418" w:header="851" w:footer="567" w:gutter="0"/>
      <w:cols w:space="425"/>
      <w:docGrid w:type="lines" w:linePitch="3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AA5570" w14:textId="77777777" w:rsidR="00E66C2F" w:rsidRDefault="00E66C2F" w:rsidP="00335C2D">
      <w:r>
        <w:separator/>
      </w:r>
    </w:p>
    <w:p w14:paraId="679CA2D8" w14:textId="77777777" w:rsidR="00E66C2F" w:rsidRDefault="00E66C2F" w:rsidP="00335C2D"/>
  </w:endnote>
  <w:endnote w:type="continuationSeparator" w:id="0">
    <w:p w14:paraId="1087430A" w14:textId="77777777" w:rsidR="00E66C2F" w:rsidRDefault="00E66C2F" w:rsidP="00335C2D">
      <w:r>
        <w:continuationSeparator/>
      </w:r>
    </w:p>
    <w:p w14:paraId="3023A3E3" w14:textId="77777777" w:rsidR="00E66C2F" w:rsidRDefault="00E66C2F" w:rsidP="00335C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BIZ UD明朝 Medium">
    <w:panose1 w:val="02020500000000000000"/>
    <w:charset w:val="80"/>
    <w:family w:val="roman"/>
    <w:pitch w:val="fixed"/>
    <w:sig w:usb0="E00002F7" w:usb1="2AC7EDF8" w:usb2="00000012" w:usb3="00000000" w:csb0="00020001" w:csb1="00000000"/>
  </w:font>
  <w:font w:name="Arial">
    <w:panose1 w:val="020B0604020202020204"/>
    <w:charset w:val="00"/>
    <w:family w:val="swiss"/>
    <w:pitch w:val="variable"/>
    <w:sig w:usb0="E0002EFF" w:usb1="C000785B" w:usb2="00000009" w:usb3="00000000" w:csb0="000001FF" w:csb1="00000000"/>
  </w:font>
  <w:font w:name="BIZ UDゴシック">
    <w:panose1 w:val="020B0400000000000000"/>
    <w:charset w:val="80"/>
    <w:family w:val="modern"/>
    <w:pitch w:val="fixed"/>
    <w:sig w:usb0="E00002F7" w:usb1="2AC7EDF8" w:usb2="00000012" w:usb3="00000000" w:csb0="00020001" w:csb1="00000000"/>
  </w:font>
  <w:font w:name="ＭＳ ゴシック">
    <w:altName w:val="MS Gothic"/>
    <w:panose1 w:val="020B0609070205080204"/>
    <w:charset w:val="80"/>
    <w:family w:val="modern"/>
    <w:pitch w:val="fixed"/>
    <w:sig w:usb0="E00002FF" w:usb1="6AC7FDFB"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BIZ UDP明朝 Medium">
    <w:panose1 w:val="02020500000000000000"/>
    <w:charset w:val="80"/>
    <w:family w:val="roman"/>
    <w:pitch w:val="variable"/>
    <w:sig w:usb0="E00002F7" w:usb1="2AC7EDF8"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5647580"/>
      <w:docPartObj>
        <w:docPartGallery w:val="Page Numbers (Bottom of Page)"/>
        <w:docPartUnique/>
      </w:docPartObj>
    </w:sdtPr>
    <w:sdtContent>
      <w:p w14:paraId="293E3611" w14:textId="46CF1557" w:rsidR="00D56C6E" w:rsidRDefault="00D56C6E">
        <w:pPr>
          <w:pStyle w:val="ab"/>
          <w:jc w:val="right"/>
        </w:pPr>
        <w:r>
          <w:fldChar w:fldCharType="begin"/>
        </w:r>
        <w:r>
          <w:instrText>PAGE   \* MERGEFORMAT</w:instrText>
        </w:r>
        <w:r>
          <w:fldChar w:fldCharType="separate"/>
        </w:r>
        <w:r>
          <w:rPr>
            <w:lang w:val="ja-JP"/>
          </w:rPr>
          <w:t>2</w:t>
        </w:r>
        <w:r>
          <w:fldChar w:fldCharType="end"/>
        </w:r>
      </w:p>
    </w:sdtContent>
  </w:sdt>
  <w:p w14:paraId="2FF8C33B" w14:textId="77777777" w:rsidR="00972DF3" w:rsidRDefault="00972DF3" w:rsidP="00335C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B1B0B7" w14:textId="77777777" w:rsidR="00E66C2F" w:rsidRDefault="00E66C2F" w:rsidP="00335C2D">
      <w:r>
        <w:separator/>
      </w:r>
    </w:p>
    <w:p w14:paraId="0AD50DDD" w14:textId="77777777" w:rsidR="00E66C2F" w:rsidRDefault="00E66C2F" w:rsidP="00335C2D"/>
  </w:footnote>
  <w:footnote w:type="continuationSeparator" w:id="0">
    <w:p w14:paraId="44FD604C" w14:textId="77777777" w:rsidR="00E66C2F" w:rsidRDefault="00E66C2F" w:rsidP="00335C2D">
      <w:r>
        <w:continuationSeparator/>
      </w:r>
    </w:p>
    <w:p w14:paraId="47642DB5" w14:textId="77777777" w:rsidR="00E66C2F" w:rsidRDefault="00E66C2F" w:rsidP="00335C2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74CAF"/>
    <w:multiLevelType w:val="hybridMultilevel"/>
    <w:tmpl w:val="7B18DE38"/>
    <w:lvl w:ilvl="0" w:tplc="40D237DC">
      <w:start w:val="1"/>
      <w:numFmt w:val="decimalEnclosedCircle"/>
      <w:lvlText w:val="%1"/>
      <w:lvlJc w:val="left"/>
      <w:pPr>
        <w:ind w:left="397" w:hanging="360"/>
      </w:pPr>
      <w:rPr>
        <w:rFonts w:hint="default"/>
      </w:rPr>
    </w:lvl>
    <w:lvl w:ilvl="1" w:tplc="04090017" w:tentative="1">
      <w:start w:val="1"/>
      <w:numFmt w:val="aiueoFullWidth"/>
      <w:lvlText w:val="(%2)"/>
      <w:lvlJc w:val="left"/>
      <w:pPr>
        <w:ind w:left="877" w:hanging="420"/>
      </w:pPr>
    </w:lvl>
    <w:lvl w:ilvl="2" w:tplc="04090011" w:tentative="1">
      <w:start w:val="1"/>
      <w:numFmt w:val="decimalEnclosedCircle"/>
      <w:lvlText w:val="%3"/>
      <w:lvlJc w:val="left"/>
      <w:pPr>
        <w:ind w:left="1297" w:hanging="420"/>
      </w:pPr>
    </w:lvl>
    <w:lvl w:ilvl="3" w:tplc="0409000F" w:tentative="1">
      <w:start w:val="1"/>
      <w:numFmt w:val="decimal"/>
      <w:lvlText w:val="%4."/>
      <w:lvlJc w:val="left"/>
      <w:pPr>
        <w:ind w:left="1717" w:hanging="420"/>
      </w:pPr>
    </w:lvl>
    <w:lvl w:ilvl="4" w:tplc="04090017" w:tentative="1">
      <w:start w:val="1"/>
      <w:numFmt w:val="aiueoFullWidth"/>
      <w:lvlText w:val="(%5)"/>
      <w:lvlJc w:val="left"/>
      <w:pPr>
        <w:ind w:left="2137" w:hanging="420"/>
      </w:pPr>
    </w:lvl>
    <w:lvl w:ilvl="5" w:tplc="04090011" w:tentative="1">
      <w:start w:val="1"/>
      <w:numFmt w:val="decimalEnclosedCircle"/>
      <w:lvlText w:val="%6"/>
      <w:lvlJc w:val="left"/>
      <w:pPr>
        <w:ind w:left="2557" w:hanging="420"/>
      </w:pPr>
    </w:lvl>
    <w:lvl w:ilvl="6" w:tplc="0409000F" w:tentative="1">
      <w:start w:val="1"/>
      <w:numFmt w:val="decimal"/>
      <w:lvlText w:val="%7."/>
      <w:lvlJc w:val="left"/>
      <w:pPr>
        <w:ind w:left="2977" w:hanging="420"/>
      </w:pPr>
    </w:lvl>
    <w:lvl w:ilvl="7" w:tplc="04090017" w:tentative="1">
      <w:start w:val="1"/>
      <w:numFmt w:val="aiueoFullWidth"/>
      <w:lvlText w:val="(%8)"/>
      <w:lvlJc w:val="left"/>
      <w:pPr>
        <w:ind w:left="3397" w:hanging="420"/>
      </w:pPr>
    </w:lvl>
    <w:lvl w:ilvl="8" w:tplc="04090011" w:tentative="1">
      <w:start w:val="1"/>
      <w:numFmt w:val="decimalEnclosedCircle"/>
      <w:lvlText w:val="%9"/>
      <w:lvlJc w:val="left"/>
      <w:pPr>
        <w:ind w:left="3817" w:hanging="420"/>
      </w:pPr>
    </w:lvl>
  </w:abstractNum>
  <w:abstractNum w:abstractNumId="1" w15:restartNumberingAfterBreak="0">
    <w:nsid w:val="27B222B1"/>
    <w:multiLevelType w:val="hybridMultilevel"/>
    <w:tmpl w:val="C4C2D054"/>
    <w:lvl w:ilvl="0" w:tplc="AFC0F76E">
      <w:start w:val="1"/>
      <w:numFmt w:val="decimalEnclosedCircle"/>
      <w:lvlText w:val="%1"/>
      <w:lvlJc w:val="left"/>
      <w:pPr>
        <w:ind w:left="398" w:hanging="360"/>
      </w:pPr>
      <w:rPr>
        <w:rFonts w:hint="default"/>
      </w:rPr>
    </w:lvl>
    <w:lvl w:ilvl="1" w:tplc="04090017" w:tentative="1">
      <w:start w:val="1"/>
      <w:numFmt w:val="aiueoFullWidth"/>
      <w:lvlText w:val="(%2)"/>
      <w:lvlJc w:val="left"/>
      <w:pPr>
        <w:ind w:left="878" w:hanging="420"/>
      </w:pPr>
    </w:lvl>
    <w:lvl w:ilvl="2" w:tplc="04090011" w:tentative="1">
      <w:start w:val="1"/>
      <w:numFmt w:val="decimalEnclosedCircle"/>
      <w:lvlText w:val="%3"/>
      <w:lvlJc w:val="left"/>
      <w:pPr>
        <w:ind w:left="1298" w:hanging="420"/>
      </w:pPr>
    </w:lvl>
    <w:lvl w:ilvl="3" w:tplc="0409000F" w:tentative="1">
      <w:start w:val="1"/>
      <w:numFmt w:val="decimal"/>
      <w:lvlText w:val="%4."/>
      <w:lvlJc w:val="left"/>
      <w:pPr>
        <w:ind w:left="1718" w:hanging="420"/>
      </w:pPr>
    </w:lvl>
    <w:lvl w:ilvl="4" w:tplc="04090017" w:tentative="1">
      <w:start w:val="1"/>
      <w:numFmt w:val="aiueoFullWidth"/>
      <w:lvlText w:val="(%5)"/>
      <w:lvlJc w:val="left"/>
      <w:pPr>
        <w:ind w:left="2138" w:hanging="420"/>
      </w:pPr>
    </w:lvl>
    <w:lvl w:ilvl="5" w:tplc="04090011" w:tentative="1">
      <w:start w:val="1"/>
      <w:numFmt w:val="decimalEnclosedCircle"/>
      <w:lvlText w:val="%6"/>
      <w:lvlJc w:val="left"/>
      <w:pPr>
        <w:ind w:left="2558" w:hanging="420"/>
      </w:pPr>
    </w:lvl>
    <w:lvl w:ilvl="6" w:tplc="0409000F" w:tentative="1">
      <w:start w:val="1"/>
      <w:numFmt w:val="decimal"/>
      <w:lvlText w:val="%7."/>
      <w:lvlJc w:val="left"/>
      <w:pPr>
        <w:ind w:left="2978" w:hanging="420"/>
      </w:pPr>
    </w:lvl>
    <w:lvl w:ilvl="7" w:tplc="04090017" w:tentative="1">
      <w:start w:val="1"/>
      <w:numFmt w:val="aiueoFullWidth"/>
      <w:lvlText w:val="(%8)"/>
      <w:lvlJc w:val="left"/>
      <w:pPr>
        <w:ind w:left="3398" w:hanging="420"/>
      </w:pPr>
    </w:lvl>
    <w:lvl w:ilvl="8" w:tplc="04090011" w:tentative="1">
      <w:start w:val="1"/>
      <w:numFmt w:val="decimalEnclosedCircle"/>
      <w:lvlText w:val="%9"/>
      <w:lvlJc w:val="left"/>
      <w:pPr>
        <w:ind w:left="3818" w:hanging="420"/>
      </w:pPr>
    </w:lvl>
  </w:abstractNum>
  <w:abstractNum w:abstractNumId="2" w15:restartNumberingAfterBreak="0">
    <w:nsid w:val="49532DED"/>
    <w:multiLevelType w:val="hybridMultilevel"/>
    <w:tmpl w:val="442EE990"/>
    <w:lvl w:ilvl="0" w:tplc="CBE8418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C2536C3"/>
    <w:multiLevelType w:val="hybridMultilevel"/>
    <w:tmpl w:val="E57452C6"/>
    <w:lvl w:ilvl="0" w:tplc="9CB2EAB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6970D1D"/>
    <w:multiLevelType w:val="hybridMultilevel"/>
    <w:tmpl w:val="55506A08"/>
    <w:lvl w:ilvl="0" w:tplc="30AA607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806121520">
    <w:abstractNumId w:val="3"/>
  </w:num>
  <w:num w:numId="2" w16cid:durableId="49771581">
    <w:abstractNumId w:val="1"/>
  </w:num>
  <w:num w:numId="3" w16cid:durableId="1018700417">
    <w:abstractNumId w:val="4"/>
  </w:num>
  <w:num w:numId="4" w16cid:durableId="1830289905">
    <w:abstractNumId w:val="2"/>
  </w:num>
  <w:num w:numId="5" w16cid:durableId="168165910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Izumi Konishi">
    <w15:presenceInfo w15:providerId="None" w15:userId="Izumi Konish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83"/>
  <w:bordersDoNotSurroundHeader/>
  <w:bordersDoNotSurroundFooter/>
  <w:activeWritingStyle w:appName="MSWord" w:lang="en-US" w:vendorID="64" w:dllVersion="6" w:nlCheck="1" w:checkStyle="1"/>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en-US" w:vendorID="64" w:dllVersion="4096" w:nlCheck="1" w:checkStyle="0"/>
  <w:proofState w:spelling="clean" w:grammar="dirty"/>
  <w:defaultTabStop w:val="840"/>
  <w:drawingGridHorizontalSpacing w:val="191"/>
  <w:drawingGridVerticalSpacing w:val="325"/>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2296"/>
    <w:rsid w:val="000009BC"/>
    <w:rsid w:val="00005E4D"/>
    <w:rsid w:val="0001289C"/>
    <w:rsid w:val="000254E4"/>
    <w:rsid w:val="0002602A"/>
    <w:rsid w:val="0003527D"/>
    <w:rsid w:val="000365A2"/>
    <w:rsid w:val="00040F16"/>
    <w:rsid w:val="000441DC"/>
    <w:rsid w:val="000524DC"/>
    <w:rsid w:val="000544BA"/>
    <w:rsid w:val="0005528B"/>
    <w:rsid w:val="00070F4A"/>
    <w:rsid w:val="000746B9"/>
    <w:rsid w:val="000749D1"/>
    <w:rsid w:val="00075826"/>
    <w:rsid w:val="00080AEE"/>
    <w:rsid w:val="000845D8"/>
    <w:rsid w:val="000848BF"/>
    <w:rsid w:val="000870F0"/>
    <w:rsid w:val="00093322"/>
    <w:rsid w:val="000935A4"/>
    <w:rsid w:val="000935D9"/>
    <w:rsid w:val="000965A7"/>
    <w:rsid w:val="000A2660"/>
    <w:rsid w:val="000A55D7"/>
    <w:rsid w:val="000A6019"/>
    <w:rsid w:val="000B19E0"/>
    <w:rsid w:val="000B1DF4"/>
    <w:rsid w:val="000B436C"/>
    <w:rsid w:val="000B4B1B"/>
    <w:rsid w:val="000C74AC"/>
    <w:rsid w:val="000E13C7"/>
    <w:rsid w:val="000E453D"/>
    <w:rsid w:val="000F051E"/>
    <w:rsid w:val="000F2B00"/>
    <w:rsid w:val="000F5F50"/>
    <w:rsid w:val="00107A3F"/>
    <w:rsid w:val="00112531"/>
    <w:rsid w:val="00114F65"/>
    <w:rsid w:val="00126A34"/>
    <w:rsid w:val="001320BF"/>
    <w:rsid w:val="00132B68"/>
    <w:rsid w:val="00147557"/>
    <w:rsid w:val="00147AE7"/>
    <w:rsid w:val="001504D8"/>
    <w:rsid w:val="00156738"/>
    <w:rsid w:val="00157263"/>
    <w:rsid w:val="00157E1E"/>
    <w:rsid w:val="00165082"/>
    <w:rsid w:val="00170A82"/>
    <w:rsid w:val="00174B00"/>
    <w:rsid w:val="00177649"/>
    <w:rsid w:val="00177A2B"/>
    <w:rsid w:val="00181256"/>
    <w:rsid w:val="00181E41"/>
    <w:rsid w:val="00192494"/>
    <w:rsid w:val="001976A5"/>
    <w:rsid w:val="001A4D94"/>
    <w:rsid w:val="001B39E7"/>
    <w:rsid w:val="001B444D"/>
    <w:rsid w:val="001C1C17"/>
    <w:rsid w:val="001C4CC6"/>
    <w:rsid w:val="001C5090"/>
    <w:rsid w:val="001C59DD"/>
    <w:rsid w:val="001C7190"/>
    <w:rsid w:val="001D3C96"/>
    <w:rsid w:val="001D691D"/>
    <w:rsid w:val="001E4C9F"/>
    <w:rsid w:val="001F1653"/>
    <w:rsid w:val="001F21BB"/>
    <w:rsid w:val="001F3837"/>
    <w:rsid w:val="001F4AEC"/>
    <w:rsid w:val="001F6038"/>
    <w:rsid w:val="001F6480"/>
    <w:rsid w:val="00203DE3"/>
    <w:rsid w:val="00205596"/>
    <w:rsid w:val="002076AC"/>
    <w:rsid w:val="00213ED0"/>
    <w:rsid w:val="00215058"/>
    <w:rsid w:val="00217600"/>
    <w:rsid w:val="00226FB7"/>
    <w:rsid w:val="00232BAE"/>
    <w:rsid w:val="00234DCE"/>
    <w:rsid w:val="00237DF4"/>
    <w:rsid w:val="00240F0A"/>
    <w:rsid w:val="00246442"/>
    <w:rsid w:val="00264115"/>
    <w:rsid w:val="00265FF6"/>
    <w:rsid w:val="00266890"/>
    <w:rsid w:val="002703BC"/>
    <w:rsid w:val="0027168C"/>
    <w:rsid w:val="00272DC2"/>
    <w:rsid w:val="00272F95"/>
    <w:rsid w:val="00280E94"/>
    <w:rsid w:val="002830C1"/>
    <w:rsid w:val="002916AE"/>
    <w:rsid w:val="0029291C"/>
    <w:rsid w:val="002A110F"/>
    <w:rsid w:val="002A4DE1"/>
    <w:rsid w:val="002B0A3A"/>
    <w:rsid w:val="002B278B"/>
    <w:rsid w:val="002B2B3E"/>
    <w:rsid w:val="002B6CDE"/>
    <w:rsid w:val="002B6F41"/>
    <w:rsid w:val="002C08AA"/>
    <w:rsid w:val="002C37D9"/>
    <w:rsid w:val="002C5533"/>
    <w:rsid w:val="002D0CDA"/>
    <w:rsid w:val="002D1281"/>
    <w:rsid w:val="002D3832"/>
    <w:rsid w:val="002D6E7E"/>
    <w:rsid w:val="002D7A3C"/>
    <w:rsid w:val="002E14E5"/>
    <w:rsid w:val="002E6DEC"/>
    <w:rsid w:val="002F3790"/>
    <w:rsid w:val="002F3FFB"/>
    <w:rsid w:val="002F6D6A"/>
    <w:rsid w:val="003002B9"/>
    <w:rsid w:val="00301C3A"/>
    <w:rsid w:val="0030347E"/>
    <w:rsid w:val="003039BE"/>
    <w:rsid w:val="003052ED"/>
    <w:rsid w:val="003119BF"/>
    <w:rsid w:val="00312688"/>
    <w:rsid w:val="003161EB"/>
    <w:rsid w:val="003249DB"/>
    <w:rsid w:val="003302C0"/>
    <w:rsid w:val="0033297C"/>
    <w:rsid w:val="003330E3"/>
    <w:rsid w:val="003339B1"/>
    <w:rsid w:val="003346A4"/>
    <w:rsid w:val="0033483C"/>
    <w:rsid w:val="00334F67"/>
    <w:rsid w:val="00335C2D"/>
    <w:rsid w:val="00340406"/>
    <w:rsid w:val="00341F30"/>
    <w:rsid w:val="003424D7"/>
    <w:rsid w:val="00345769"/>
    <w:rsid w:val="00375390"/>
    <w:rsid w:val="00380D02"/>
    <w:rsid w:val="00381697"/>
    <w:rsid w:val="003855EF"/>
    <w:rsid w:val="00390E0B"/>
    <w:rsid w:val="003B1DEE"/>
    <w:rsid w:val="003B7572"/>
    <w:rsid w:val="003E3E1D"/>
    <w:rsid w:val="003F0EC0"/>
    <w:rsid w:val="003F2072"/>
    <w:rsid w:val="003F2A7F"/>
    <w:rsid w:val="003F3715"/>
    <w:rsid w:val="003F4F90"/>
    <w:rsid w:val="00400408"/>
    <w:rsid w:val="004028D6"/>
    <w:rsid w:val="004109A0"/>
    <w:rsid w:val="004144A2"/>
    <w:rsid w:val="004166CC"/>
    <w:rsid w:val="004216FD"/>
    <w:rsid w:val="00421EC3"/>
    <w:rsid w:val="00422F87"/>
    <w:rsid w:val="004265EF"/>
    <w:rsid w:val="0042669A"/>
    <w:rsid w:val="004430A5"/>
    <w:rsid w:val="00443556"/>
    <w:rsid w:val="00447230"/>
    <w:rsid w:val="00455ED4"/>
    <w:rsid w:val="00457977"/>
    <w:rsid w:val="00457CDE"/>
    <w:rsid w:val="00462F80"/>
    <w:rsid w:val="00467A0D"/>
    <w:rsid w:val="00467E76"/>
    <w:rsid w:val="00477806"/>
    <w:rsid w:val="00482C71"/>
    <w:rsid w:val="0049290E"/>
    <w:rsid w:val="004931E6"/>
    <w:rsid w:val="00493D61"/>
    <w:rsid w:val="00495C27"/>
    <w:rsid w:val="004A3199"/>
    <w:rsid w:val="004A3499"/>
    <w:rsid w:val="004A42C8"/>
    <w:rsid w:val="004A7FC0"/>
    <w:rsid w:val="004B3172"/>
    <w:rsid w:val="004B6996"/>
    <w:rsid w:val="004C18B3"/>
    <w:rsid w:val="004D026B"/>
    <w:rsid w:val="004D118A"/>
    <w:rsid w:val="004D36C0"/>
    <w:rsid w:val="004E1046"/>
    <w:rsid w:val="004E31B5"/>
    <w:rsid w:val="004E4B40"/>
    <w:rsid w:val="00501C51"/>
    <w:rsid w:val="00502BEF"/>
    <w:rsid w:val="00505DBB"/>
    <w:rsid w:val="005104EA"/>
    <w:rsid w:val="00513D37"/>
    <w:rsid w:val="005154DF"/>
    <w:rsid w:val="00523DF4"/>
    <w:rsid w:val="00535E13"/>
    <w:rsid w:val="00536ACA"/>
    <w:rsid w:val="00540027"/>
    <w:rsid w:val="00546CC1"/>
    <w:rsid w:val="00550094"/>
    <w:rsid w:val="005544EC"/>
    <w:rsid w:val="005568BD"/>
    <w:rsid w:val="0055725F"/>
    <w:rsid w:val="005632C2"/>
    <w:rsid w:val="00564348"/>
    <w:rsid w:val="005653FB"/>
    <w:rsid w:val="00567AA1"/>
    <w:rsid w:val="0057172C"/>
    <w:rsid w:val="00572BF1"/>
    <w:rsid w:val="005740E0"/>
    <w:rsid w:val="005745D5"/>
    <w:rsid w:val="00574C9A"/>
    <w:rsid w:val="005774A1"/>
    <w:rsid w:val="00584F30"/>
    <w:rsid w:val="005874E9"/>
    <w:rsid w:val="00590F19"/>
    <w:rsid w:val="005916A6"/>
    <w:rsid w:val="005A0561"/>
    <w:rsid w:val="005A4F2C"/>
    <w:rsid w:val="005A5D46"/>
    <w:rsid w:val="005A7FA8"/>
    <w:rsid w:val="005B01C2"/>
    <w:rsid w:val="005B2755"/>
    <w:rsid w:val="005B479D"/>
    <w:rsid w:val="005B4A66"/>
    <w:rsid w:val="005B7C29"/>
    <w:rsid w:val="005C0414"/>
    <w:rsid w:val="005C60EB"/>
    <w:rsid w:val="005C6967"/>
    <w:rsid w:val="005D1CD2"/>
    <w:rsid w:val="005D202B"/>
    <w:rsid w:val="005D69ED"/>
    <w:rsid w:val="005D73DF"/>
    <w:rsid w:val="005E18E8"/>
    <w:rsid w:val="005E5502"/>
    <w:rsid w:val="005F280D"/>
    <w:rsid w:val="005F34DF"/>
    <w:rsid w:val="005F43A9"/>
    <w:rsid w:val="005F613C"/>
    <w:rsid w:val="00601DFA"/>
    <w:rsid w:val="00602472"/>
    <w:rsid w:val="00602B22"/>
    <w:rsid w:val="00605C96"/>
    <w:rsid w:val="006061AD"/>
    <w:rsid w:val="00606913"/>
    <w:rsid w:val="00607236"/>
    <w:rsid w:val="006149F3"/>
    <w:rsid w:val="00615756"/>
    <w:rsid w:val="00616628"/>
    <w:rsid w:val="006220F1"/>
    <w:rsid w:val="006252FE"/>
    <w:rsid w:val="006346F1"/>
    <w:rsid w:val="006371A5"/>
    <w:rsid w:val="006401A8"/>
    <w:rsid w:val="006413E3"/>
    <w:rsid w:val="00645ADD"/>
    <w:rsid w:val="00653F5C"/>
    <w:rsid w:val="00656E9C"/>
    <w:rsid w:val="0066123D"/>
    <w:rsid w:val="00661E6F"/>
    <w:rsid w:val="006635D9"/>
    <w:rsid w:val="006636BC"/>
    <w:rsid w:val="006738AC"/>
    <w:rsid w:val="006852A9"/>
    <w:rsid w:val="0069196E"/>
    <w:rsid w:val="0069292A"/>
    <w:rsid w:val="006931E7"/>
    <w:rsid w:val="00695610"/>
    <w:rsid w:val="006A18D5"/>
    <w:rsid w:val="006A2DFC"/>
    <w:rsid w:val="006A6B67"/>
    <w:rsid w:val="006A78A9"/>
    <w:rsid w:val="006A7EF9"/>
    <w:rsid w:val="006B03FD"/>
    <w:rsid w:val="006B26A8"/>
    <w:rsid w:val="006B42F5"/>
    <w:rsid w:val="006C100D"/>
    <w:rsid w:val="006D35B4"/>
    <w:rsid w:val="006E01AD"/>
    <w:rsid w:val="006E7CD1"/>
    <w:rsid w:val="006F161C"/>
    <w:rsid w:val="006F3DEB"/>
    <w:rsid w:val="006F5860"/>
    <w:rsid w:val="007006B4"/>
    <w:rsid w:val="0070183A"/>
    <w:rsid w:val="00704C54"/>
    <w:rsid w:val="00711CEF"/>
    <w:rsid w:val="00713E64"/>
    <w:rsid w:val="00715DE0"/>
    <w:rsid w:val="00716591"/>
    <w:rsid w:val="00720A46"/>
    <w:rsid w:val="007307D8"/>
    <w:rsid w:val="00732CF8"/>
    <w:rsid w:val="00736144"/>
    <w:rsid w:val="007375EC"/>
    <w:rsid w:val="0073760D"/>
    <w:rsid w:val="007379F6"/>
    <w:rsid w:val="00742541"/>
    <w:rsid w:val="00743306"/>
    <w:rsid w:val="007468EB"/>
    <w:rsid w:val="00750137"/>
    <w:rsid w:val="007506AB"/>
    <w:rsid w:val="00751322"/>
    <w:rsid w:val="00751453"/>
    <w:rsid w:val="007532DD"/>
    <w:rsid w:val="00754D16"/>
    <w:rsid w:val="007566C0"/>
    <w:rsid w:val="00767AF7"/>
    <w:rsid w:val="007714EF"/>
    <w:rsid w:val="00773E7D"/>
    <w:rsid w:val="00775A3A"/>
    <w:rsid w:val="0077649D"/>
    <w:rsid w:val="007832E0"/>
    <w:rsid w:val="007905CF"/>
    <w:rsid w:val="007917ED"/>
    <w:rsid w:val="007929D9"/>
    <w:rsid w:val="007A1D2B"/>
    <w:rsid w:val="007A7AF6"/>
    <w:rsid w:val="007B18D5"/>
    <w:rsid w:val="007B5D1E"/>
    <w:rsid w:val="007C56FB"/>
    <w:rsid w:val="007D1943"/>
    <w:rsid w:val="007D6405"/>
    <w:rsid w:val="007E3802"/>
    <w:rsid w:val="007E5306"/>
    <w:rsid w:val="007F5370"/>
    <w:rsid w:val="007F6A75"/>
    <w:rsid w:val="007F6BCA"/>
    <w:rsid w:val="007F6F6B"/>
    <w:rsid w:val="007F7342"/>
    <w:rsid w:val="007F7883"/>
    <w:rsid w:val="00800477"/>
    <w:rsid w:val="0080340E"/>
    <w:rsid w:val="00805AEC"/>
    <w:rsid w:val="008071C3"/>
    <w:rsid w:val="00814560"/>
    <w:rsid w:val="00816CE0"/>
    <w:rsid w:val="00831279"/>
    <w:rsid w:val="00843109"/>
    <w:rsid w:val="008459BE"/>
    <w:rsid w:val="00845D90"/>
    <w:rsid w:val="00847059"/>
    <w:rsid w:val="00847EC3"/>
    <w:rsid w:val="00850936"/>
    <w:rsid w:val="00853CE8"/>
    <w:rsid w:val="00860E5B"/>
    <w:rsid w:val="00863B20"/>
    <w:rsid w:val="00863BB2"/>
    <w:rsid w:val="00866CEE"/>
    <w:rsid w:val="00870805"/>
    <w:rsid w:val="00870E0A"/>
    <w:rsid w:val="00872C46"/>
    <w:rsid w:val="00873A97"/>
    <w:rsid w:val="0087773F"/>
    <w:rsid w:val="00882EC5"/>
    <w:rsid w:val="0088479B"/>
    <w:rsid w:val="008848F0"/>
    <w:rsid w:val="0088554D"/>
    <w:rsid w:val="008876C6"/>
    <w:rsid w:val="0089213C"/>
    <w:rsid w:val="00895CD9"/>
    <w:rsid w:val="0089744D"/>
    <w:rsid w:val="008A1908"/>
    <w:rsid w:val="008B0887"/>
    <w:rsid w:val="008B1FA4"/>
    <w:rsid w:val="008B5C65"/>
    <w:rsid w:val="008C28AE"/>
    <w:rsid w:val="008C2F75"/>
    <w:rsid w:val="008C4884"/>
    <w:rsid w:val="008E1D29"/>
    <w:rsid w:val="008E3AEE"/>
    <w:rsid w:val="008E3EE5"/>
    <w:rsid w:val="008E40E3"/>
    <w:rsid w:val="008E5CB0"/>
    <w:rsid w:val="008E780E"/>
    <w:rsid w:val="008F096B"/>
    <w:rsid w:val="008F1963"/>
    <w:rsid w:val="008F2404"/>
    <w:rsid w:val="008F4E79"/>
    <w:rsid w:val="008F6821"/>
    <w:rsid w:val="00905437"/>
    <w:rsid w:val="00911EAD"/>
    <w:rsid w:val="009122F8"/>
    <w:rsid w:val="00912CB7"/>
    <w:rsid w:val="00914FEE"/>
    <w:rsid w:val="00917688"/>
    <w:rsid w:val="00920E3A"/>
    <w:rsid w:val="00924561"/>
    <w:rsid w:val="00924E24"/>
    <w:rsid w:val="00926A92"/>
    <w:rsid w:val="0093029E"/>
    <w:rsid w:val="00932028"/>
    <w:rsid w:val="009328BA"/>
    <w:rsid w:val="00946927"/>
    <w:rsid w:val="009638C6"/>
    <w:rsid w:val="009663E7"/>
    <w:rsid w:val="00966CC9"/>
    <w:rsid w:val="009672C5"/>
    <w:rsid w:val="00970D91"/>
    <w:rsid w:val="00970E5C"/>
    <w:rsid w:val="00971039"/>
    <w:rsid w:val="00972620"/>
    <w:rsid w:val="00972DF3"/>
    <w:rsid w:val="00974487"/>
    <w:rsid w:val="009757AB"/>
    <w:rsid w:val="00981580"/>
    <w:rsid w:val="0098687C"/>
    <w:rsid w:val="00987487"/>
    <w:rsid w:val="00993C22"/>
    <w:rsid w:val="0099528E"/>
    <w:rsid w:val="009A0306"/>
    <w:rsid w:val="009A06BB"/>
    <w:rsid w:val="009A3F2A"/>
    <w:rsid w:val="009A646A"/>
    <w:rsid w:val="009A7FD3"/>
    <w:rsid w:val="009B06EF"/>
    <w:rsid w:val="009B3B27"/>
    <w:rsid w:val="009B417D"/>
    <w:rsid w:val="009B69BE"/>
    <w:rsid w:val="009C22B6"/>
    <w:rsid w:val="009C2EC1"/>
    <w:rsid w:val="009C4EF3"/>
    <w:rsid w:val="009D0398"/>
    <w:rsid w:val="009D1EA9"/>
    <w:rsid w:val="009D210D"/>
    <w:rsid w:val="009D69F7"/>
    <w:rsid w:val="009F1A54"/>
    <w:rsid w:val="009F3B6C"/>
    <w:rsid w:val="009F4BC0"/>
    <w:rsid w:val="009F6537"/>
    <w:rsid w:val="009F798C"/>
    <w:rsid w:val="00A0654D"/>
    <w:rsid w:val="00A10DD7"/>
    <w:rsid w:val="00A13B69"/>
    <w:rsid w:val="00A1507F"/>
    <w:rsid w:val="00A21D29"/>
    <w:rsid w:val="00A26353"/>
    <w:rsid w:val="00A2650F"/>
    <w:rsid w:val="00A271BF"/>
    <w:rsid w:val="00A273CE"/>
    <w:rsid w:val="00A27610"/>
    <w:rsid w:val="00A27B3A"/>
    <w:rsid w:val="00A406E1"/>
    <w:rsid w:val="00A41805"/>
    <w:rsid w:val="00A528B7"/>
    <w:rsid w:val="00A62C07"/>
    <w:rsid w:val="00A65695"/>
    <w:rsid w:val="00A70115"/>
    <w:rsid w:val="00A70747"/>
    <w:rsid w:val="00A713CE"/>
    <w:rsid w:val="00A738EE"/>
    <w:rsid w:val="00A76C2A"/>
    <w:rsid w:val="00A77A36"/>
    <w:rsid w:val="00A80F29"/>
    <w:rsid w:val="00A852B0"/>
    <w:rsid w:val="00A92019"/>
    <w:rsid w:val="00A96FEA"/>
    <w:rsid w:val="00A97142"/>
    <w:rsid w:val="00A974D2"/>
    <w:rsid w:val="00AA16B6"/>
    <w:rsid w:val="00AA18FC"/>
    <w:rsid w:val="00AA3D4E"/>
    <w:rsid w:val="00AB33B8"/>
    <w:rsid w:val="00AB4CA8"/>
    <w:rsid w:val="00AC148E"/>
    <w:rsid w:val="00AC1D78"/>
    <w:rsid w:val="00AD0C8F"/>
    <w:rsid w:val="00AD14DC"/>
    <w:rsid w:val="00AD3D5C"/>
    <w:rsid w:val="00AD4CC1"/>
    <w:rsid w:val="00AD6F5D"/>
    <w:rsid w:val="00AE01B7"/>
    <w:rsid w:val="00AE5B17"/>
    <w:rsid w:val="00AF40E7"/>
    <w:rsid w:val="00AF676E"/>
    <w:rsid w:val="00B070B2"/>
    <w:rsid w:val="00B07BC6"/>
    <w:rsid w:val="00B144CB"/>
    <w:rsid w:val="00B20A17"/>
    <w:rsid w:val="00B20A21"/>
    <w:rsid w:val="00B215D6"/>
    <w:rsid w:val="00B219EC"/>
    <w:rsid w:val="00B23DBD"/>
    <w:rsid w:val="00B25E57"/>
    <w:rsid w:val="00B27660"/>
    <w:rsid w:val="00B33CC6"/>
    <w:rsid w:val="00B35713"/>
    <w:rsid w:val="00B36C7F"/>
    <w:rsid w:val="00B4358F"/>
    <w:rsid w:val="00B46751"/>
    <w:rsid w:val="00B533A2"/>
    <w:rsid w:val="00B61203"/>
    <w:rsid w:val="00B63E9E"/>
    <w:rsid w:val="00B65955"/>
    <w:rsid w:val="00B71E0E"/>
    <w:rsid w:val="00B73209"/>
    <w:rsid w:val="00B744DC"/>
    <w:rsid w:val="00B77D81"/>
    <w:rsid w:val="00B85ECE"/>
    <w:rsid w:val="00B90B89"/>
    <w:rsid w:val="00B9275E"/>
    <w:rsid w:val="00B928BD"/>
    <w:rsid w:val="00B94F66"/>
    <w:rsid w:val="00B957A9"/>
    <w:rsid w:val="00B95C15"/>
    <w:rsid w:val="00BA0571"/>
    <w:rsid w:val="00BA060A"/>
    <w:rsid w:val="00BA0978"/>
    <w:rsid w:val="00BA148E"/>
    <w:rsid w:val="00BA14E3"/>
    <w:rsid w:val="00BA7F78"/>
    <w:rsid w:val="00BB18B6"/>
    <w:rsid w:val="00BB2AB6"/>
    <w:rsid w:val="00BB67A0"/>
    <w:rsid w:val="00BC065C"/>
    <w:rsid w:val="00BC4942"/>
    <w:rsid w:val="00BC4C83"/>
    <w:rsid w:val="00BD6753"/>
    <w:rsid w:val="00BD711A"/>
    <w:rsid w:val="00BE21DE"/>
    <w:rsid w:val="00BE23CF"/>
    <w:rsid w:val="00BE25F4"/>
    <w:rsid w:val="00BE7456"/>
    <w:rsid w:val="00BF00E9"/>
    <w:rsid w:val="00BF1669"/>
    <w:rsid w:val="00BF1E5B"/>
    <w:rsid w:val="00BF3B14"/>
    <w:rsid w:val="00BF3DA6"/>
    <w:rsid w:val="00BF6B8B"/>
    <w:rsid w:val="00C026AB"/>
    <w:rsid w:val="00C0320F"/>
    <w:rsid w:val="00C0449E"/>
    <w:rsid w:val="00C1718B"/>
    <w:rsid w:val="00C17511"/>
    <w:rsid w:val="00C22E24"/>
    <w:rsid w:val="00C24E4D"/>
    <w:rsid w:val="00C25D90"/>
    <w:rsid w:val="00C3142A"/>
    <w:rsid w:val="00C3275F"/>
    <w:rsid w:val="00C331F4"/>
    <w:rsid w:val="00C37F23"/>
    <w:rsid w:val="00C42E41"/>
    <w:rsid w:val="00C45473"/>
    <w:rsid w:val="00C4676B"/>
    <w:rsid w:val="00C473B7"/>
    <w:rsid w:val="00C50042"/>
    <w:rsid w:val="00C511B8"/>
    <w:rsid w:val="00C53DE8"/>
    <w:rsid w:val="00C54273"/>
    <w:rsid w:val="00C5577A"/>
    <w:rsid w:val="00C61494"/>
    <w:rsid w:val="00C658DD"/>
    <w:rsid w:val="00C658E5"/>
    <w:rsid w:val="00C65C66"/>
    <w:rsid w:val="00C71BBF"/>
    <w:rsid w:val="00C77026"/>
    <w:rsid w:val="00C841D8"/>
    <w:rsid w:val="00C87EFB"/>
    <w:rsid w:val="00C92225"/>
    <w:rsid w:val="00C96AFF"/>
    <w:rsid w:val="00CA029A"/>
    <w:rsid w:val="00CA04FC"/>
    <w:rsid w:val="00CA0AC8"/>
    <w:rsid w:val="00CA369C"/>
    <w:rsid w:val="00CB6B7B"/>
    <w:rsid w:val="00CB7BD3"/>
    <w:rsid w:val="00CC1E49"/>
    <w:rsid w:val="00CC28AE"/>
    <w:rsid w:val="00CD594D"/>
    <w:rsid w:val="00CE097B"/>
    <w:rsid w:val="00CE10A0"/>
    <w:rsid w:val="00CE223E"/>
    <w:rsid w:val="00CE29E1"/>
    <w:rsid w:val="00CF415D"/>
    <w:rsid w:val="00CF56F4"/>
    <w:rsid w:val="00D058A0"/>
    <w:rsid w:val="00D1162D"/>
    <w:rsid w:val="00D13478"/>
    <w:rsid w:val="00D17444"/>
    <w:rsid w:val="00D2264F"/>
    <w:rsid w:val="00D239E6"/>
    <w:rsid w:val="00D23F80"/>
    <w:rsid w:val="00D24FA3"/>
    <w:rsid w:val="00D33651"/>
    <w:rsid w:val="00D3785E"/>
    <w:rsid w:val="00D37BE4"/>
    <w:rsid w:val="00D41B99"/>
    <w:rsid w:val="00D55BC7"/>
    <w:rsid w:val="00D56C6E"/>
    <w:rsid w:val="00D5736A"/>
    <w:rsid w:val="00D57953"/>
    <w:rsid w:val="00D62296"/>
    <w:rsid w:val="00D662D7"/>
    <w:rsid w:val="00D67178"/>
    <w:rsid w:val="00D70B6C"/>
    <w:rsid w:val="00D72FD0"/>
    <w:rsid w:val="00D7365A"/>
    <w:rsid w:val="00D7446F"/>
    <w:rsid w:val="00D747AD"/>
    <w:rsid w:val="00D75553"/>
    <w:rsid w:val="00D82474"/>
    <w:rsid w:val="00D8443A"/>
    <w:rsid w:val="00DA0AD1"/>
    <w:rsid w:val="00DA6C17"/>
    <w:rsid w:val="00DB609D"/>
    <w:rsid w:val="00DC37F1"/>
    <w:rsid w:val="00DD1224"/>
    <w:rsid w:val="00DE054C"/>
    <w:rsid w:val="00DE1787"/>
    <w:rsid w:val="00DE18D0"/>
    <w:rsid w:val="00DE25E8"/>
    <w:rsid w:val="00DE2803"/>
    <w:rsid w:val="00DF0842"/>
    <w:rsid w:val="00DF25A4"/>
    <w:rsid w:val="00DF6CCA"/>
    <w:rsid w:val="00E01BE3"/>
    <w:rsid w:val="00E026AA"/>
    <w:rsid w:val="00E05644"/>
    <w:rsid w:val="00E25147"/>
    <w:rsid w:val="00E25228"/>
    <w:rsid w:val="00E252E6"/>
    <w:rsid w:val="00E2558D"/>
    <w:rsid w:val="00E30DFD"/>
    <w:rsid w:val="00E406D6"/>
    <w:rsid w:val="00E40EF2"/>
    <w:rsid w:val="00E42152"/>
    <w:rsid w:val="00E45E3C"/>
    <w:rsid w:val="00E5527E"/>
    <w:rsid w:val="00E57F52"/>
    <w:rsid w:val="00E631C1"/>
    <w:rsid w:val="00E6620C"/>
    <w:rsid w:val="00E66C2F"/>
    <w:rsid w:val="00E75038"/>
    <w:rsid w:val="00E754E6"/>
    <w:rsid w:val="00E8157E"/>
    <w:rsid w:val="00E8384D"/>
    <w:rsid w:val="00E91094"/>
    <w:rsid w:val="00E944B5"/>
    <w:rsid w:val="00E9537A"/>
    <w:rsid w:val="00E95766"/>
    <w:rsid w:val="00EA050A"/>
    <w:rsid w:val="00EA2000"/>
    <w:rsid w:val="00EA2715"/>
    <w:rsid w:val="00EA2736"/>
    <w:rsid w:val="00EA46CD"/>
    <w:rsid w:val="00EB6677"/>
    <w:rsid w:val="00EB749D"/>
    <w:rsid w:val="00EC6792"/>
    <w:rsid w:val="00EC682C"/>
    <w:rsid w:val="00EC7F2D"/>
    <w:rsid w:val="00ED216D"/>
    <w:rsid w:val="00ED2417"/>
    <w:rsid w:val="00ED29FB"/>
    <w:rsid w:val="00ED45BB"/>
    <w:rsid w:val="00ED47F1"/>
    <w:rsid w:val="00ED535C"/>
    <w:rsid w:val="00EE79B1"/>
    <w:rsid w:val="00F04E39"/>
    <w:rsid w:val="00F051D7"/>
    <w:rsid w:val="00F06075"/>
    <w:rsid w:val="00F1301B"/>
    <w:rsid w:val="00F13849"/>
    <w:rsid w:val="00F141B1"/>
    <w:rsid w:val="00F1598C"/>
    <w:rsid w:val="00F23CC3"/>
    <w:rsid w:val="00F2619B"/>
    <w:rsid w:val="00F30AE5"/>
    <w:rsid w:val="00F31E91"/>
    <w:rsid w:val="00F35EB9"/>
    <w:rsid w:val="00F37EB5"/>
    <w:rsid w:val="00F408D8"/>
    <w:rsid w:val="00F42417"/>
    <w:rsid w:val="00F506C0"/>
    <w:rsid w:val="00F52DAF"/>
    <w:rsid w:val="00F57B4E"/>
    <w:rsid w:val="00F724DE"/>
    <w:rsid w:val="00F72D8C"/>
    <w:rsid w:val="00F742E4"/>
    <w:rsid w:val="00F83A07"/>
    <w:rsid w:val="00F83DAC"/>
    <w:rsid w:val="00F87BC6"/>
    <w:rsid w:val="00F90770"/>
    <w:rsid w:val="00F9447E"/>
    <w:rsid w:val="00F95C1E"/>
    <w:rsid w:val="00F9622E"/>
    <w:rsid w:val="00F970B6"/>
    <w:rsid w:val="00F9714C"/>
    <w:rsid w:val="00FA4A8A"/>
    <w:rsid w:val="00FA6E2F"/>
    <w:rsid w:val="00FB0BAA"/>
    <w:rsid w:val="00FB10D6"/>
    <w:rsid w:val="00FB1A19"/>
    <w:rsid w:val="00FB2FD1"/>
    <w:rsid w:val="00FB4BC9"/>
    <w:rsid w:val="00FB72C0"/>
    <w:rsid w:val="00FD20B8"/>
    <w:rsid w:val="00FD2467"/>
    <w:rsid w:val="00FD693A"/>
    <w:rsid w:val="00FD6E5D"/>
    <w:rsid w:val="00FE0058"/>
    <w:rsid w:val="00FE09A6"/>
    <w:rsid w:val="00FE2766"/>
    <w:rsid w:val="00FE2CE7"/>
    <w:rsid w:val="00FE31BC"/>
    <w:rsid w:val="00FE5876"/>
    <w:rsid w:val="00FE7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C98EE95"/>
  <w15:docId w15:val="{A9FD3A11-C93C-4617-A060-4072C88D4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029A"/>
    <w:pPr>
      <w:widowControl w:val="0"/>
    </w:pPr>
    <w:rPr>
      <w:rFonts w:ascii="Times New Roman" w:eastAsia="BIZ UD明朝 Medium" w:hAnsi="Times New Roman"/>
      <w:sz w:val="22"/>
    </w:rPr>
  </w:style>
  <w:style w:type="paragraph" w:styleId="1">
    <w:name w:val="heading 1"/>
    <w:basedOn w:val="a"/>
    <w:next w:val="a"/>
    <w:link w:val="10"/>
    <w:uiPriority w:val="9"/>
    <w:qFormat/>
    <w:rsid w:val="004265EF"/>
    <w:pPr>
      <w:keepNext/>
      <w:outlineLvl w:val="0"/>
    </w:pPr>
    <w:rPr>
      <w:rFonts w:asciiTheme="majorHAnsi" w:eastAsia="BIZ UDゴシック" w:hAnsiTheme="majorHAnsi" w:cstheme="majorHAnsi"/>
      <w:sz w:val="24"/>
      <w:szCs w:val="24"/>
    </w:rPr>
  </w:style>
  <w:style w:type="paragraph" w:styleId="2">
    <w:name w:val="heading 2"/>
    <w:basedOn w:val="a"/>
    <w:next w:val="a"/>
    <w:link w:val="20"/>
    <w:uiPriority w:val="9"/>
    <w:unhideWhenUsed/>
    <w:qFormat/>
    <w:rsid w:val="008C4884"/>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5D1CD2"/>
  </w:style>
  <w:style w:type="character" w:customStyle="1" w:styleId="a4">
    <w:name w:val="日付 (文字)"/>
    <w:basedOn w:val="a0"/>
    <w:link w:val="a3"/>
    <w:uiPriority w:val="99"/>
    <w:semiHidden/>
    <w:rsid w:val="005D1CD2"/>
  </w:style>
  <w:style w:type="table" w:styleId="a5">
    <w:name w:val="Table Grid"/>
    <w:basedOn w:val="a1"/>
    <w:uiPriority w:val="59"/>
    <w:rsid w:val="005D1C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215058"/>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215058"/>
    <w:rPr>
      <w:rFonts w:asciiTheme="majorHAnsi" w:eastAsiaTheme="majorEastAsia" w:hAnsiTheme="majorHAnsi" w:cstheme="majorBidi"/>
      <w:sz w:val="18"/>
      <w:szCs w:val="18"/>
    </w:rPr>
  </w:style>
  <w:style w:type="paragraph" w:styleId="a8">
    <w:name w:val="List Paragraph"/>
    <w:basedOn w:val="a"/>
    <w:uiPriority w:val="34"/>
    <w:qFormat/>
    <w:rsid w:val="00C53DE8"/>
    <w:pPr>
      <w:ind w:left="851"/>
    </w:pPr>
  </w:style>
  <w:style w:type="paragraph" w:styleId="a9">
    <w:name w:val="header"/>
    <w:basedOn w:val="a"/>
    <w:link w:val="aa"/>
    <w:uiPriority w:val="99"/>
    <w:unhideWhenUsed/>
    <w:rsid w:val="006A18D5"/>
    <w:pPr>
      <w:tabs>
        <w:tab w:val="center" w:pos="4252"/>
        <w:tab w:val="right" w:pos="8504"/>
      </w:tabs>
      <w:snapToGrid w:val="0"/>
    </w:pPr>
  </w:style>
  <w:style w:type="character" w:customStyle="1" w:styleId="aa">
    <w:name w:val="ヘッダー (文字)"/>
    <w:basedOn w:val="a0"/>
    <w:link w:val="a9"/>
    <w:uiPriority w:val="99"/>
    <w:rsid w:val="006A18D5"/>
    <w:rPr>
      <w:sz w:val="22"/>
    </w:rPr>
  </w:style>
  <w:style w:type="paragraph" w:styleId="ab">
    <w:name w:val="footer"/>
    <w:basedOn w:val="a"/>
    <w:link w:val="ac"/>
    <w:uiPriority w:val="99"/>
    <w:unhideWhenUsed/>
    <w:rsid w:val="006A18D5"/>
    <w:pPr>
      <w:tabs>
        <w:tab w:val="center" w:pos="4252"/>
        <w:tab w:val="right" w:pos="8504"/>
      </w:tabs>
      <w:snapToGrid w:val="0"/>
    </w:pPr>
  </w:style>
  <w:style w:type="character" w:customStyle="1" w:styleId="ac">
    <w:name w:val="フッター (文字)"/>
    <w:basedOn w:val="a0"/>
    <w:link w:val="ab"/>
    <w:uiPriority w:val="99"/>
    <w:rsid w:val="006A18D5"/>
    <w:rPr>
      <w:sz w:val="22"/>
    </w:rPr>
  </w:style>
  <w:style w:type="character" w:styleId="ad">
    <w:name w:val="annotation reference"/>
    <w:basedOn w:val="a0"/>
    <w:uiPriority w:val="99"/>
    <w:semiHidden/>
    <w:unhideWhenUsed/>
    <w:rsid w:val="00850936"/>
    <w:rPr>
      <w:sz w:val="18"/>
      <w:szCs w:val="18"/>
    </w:rPr>
  </w:style>
  <w:style w:type="paragraph" w:styleId="ae">
    <w:name w:val="annotation text"/>
    <w:basedOn w:val="a"/>
    <w:link w:val="af"/>
    <w:uiPriority w:val="99"/>
    <w:unhideWhenUsed/>
    <w:rsid w:val="00850936"/>
    <w:rPr>
      <w:sz w:val="21"/>
    </w:rPr>
  </w:style>
  <w:style w:type="character" w:customStyle="1" w:styleId="af">
    <w:name w:val="コメント文字列 (文字)"/>
    <w:basedOn w:val="a0"/>
    <w:link w:val="ae"/>
    <w:uiPriority w:val="99"/>
    <w:rsid w:val="00850936"/>
  </w:style>
  <w:style w:type="paragraph" w:styleId="af0">
    <w:name w:val="annotation subject"/>
    <w:basedOn w:val="ae"/>
    <w:next w:val="ae"/>
    <w:link w:val="af1"/>
    <w:uiPriority w:val="99"/>
    <w:semiHidden/>
    <w:unhideWhenUsed/>
    <w:rsid w:val="00F87BC6"/>
    <w:rPr>
      <w:b/>
      <w:bCs/>
      <w:sz w:val="22"/>
    </w:rPr>
  </w:style>
  <w:style w:type="character" w:customStyle="1" w:styleId="af1">
    <w:name w:val="コメント内容 (文字)"/>
    <w:basedOn w:val="af"/>
    <w:link w:val="af0"/>
    <w:uiPriority w:val="99"/>
    <w:semiHidden/>
    <w:rsid w:val="00F87BC6"/>
    <w:rPr>
      <w:b/>
      <w:bCs/>
      <w:sz w:val="22"/>
    </w:rPr>
  </w:style>
  <w:style w:type="paragraph" w:styleId="af2">
    <w:name w:val="Title"/>
    <w:basedOn w:val="a"/>
    <w:next w:val="a"/>
    <w:link w:val="af3"/>
    <w:uiPriority w:val="10"/>
    <w:qFormat/>
    <w:rsid w:val="00FB1A19"/>
    <w:pPr>
      <w:spacing w:before="240" w:after="120"/>
      <w:jc w:val="center"/>
      <w:outlineLvl w:val="0"/>
    </w:pPr>
    <w:rPr>
      <w:rFonts w:ascii="BIZ UDPゴシック" w:eastAsia="BIZ UDPゴシック" w:hAnsi="BIZ UDPゴシック" w:cstheme="majorBidi"/>
      <w:sz w:val="32"/>
      <w:szCs w:val="32"/>
    </w:rPr>
  </w:style>
  <w:style w:type="character" w:customStyle="1" w:styleId="af3">
    <w:name w:val="表題 (文字)"/>
    <w:basedOn w:val="a0"/>
    <w:link w:val="af2"/>
    <w:uiPriority w:val="10"/>
    <w:rsid w:val="00FB1A19"/>
    <w:rPr>
      <w:rFonts w:ascii="BIZ UDPゴシック" w:eastAsia="BIZ UDPゴシック" w:hAnsi="BIZ UDPゴシック" w:cstheme="majorBidi"/>
      <w:sz w:val="32"/>
      <w:szCs w:val="32"/>
    </w:rPr>
  </w:style>
  <w:style w:type="paragraph" w:styleId="af4">
    <w:name w:val="Revision"/>
    <w:hidden/>
    <w:uiPriority w:val="99"/>
    <w:semiHidden/>
    <w:rsid w:val="00AB33B8"/>
    <w:rPr>
      <w:rFonts w:ascii="BIZ UDP明朝 Medium" w:eastAsia="BIZ UDP明朝 Medium" w:hAnsi="BIZ UDP明朝 Medium"/>
      <w:sz w:val="22"/>
    </w:rPr>
  </w:style>
  <w:style w:type="character" w:customStyle="1" w:styleId="10">
    <w:name w:val="見出し 1 (文字)"/>
    <w:basedOn w:val="a0"/>
    <w:link w:val="1"/>
    <w:uiPriority w:val="9"/>
    <w:rsid w:val="004265EF"/>
    <w:rPr>
      <w:rFonts w:asciiTheme="majorHAnsi" w:eastAsia="BIZ UDゴシック" w:hAnsiTheme="majorHAnsi" w:cstheme="majorHAnsi"/>
      <w:sz w:val="24"/>
      <w:szCs w:val="24"/>
    </w:rPr>
  </w:style>
  <w:style w:type="character" w:customStyle="1" w:styleId="20">
    <w:name w:val="見出し 2 (文字)"/>
    <w:basedOn w:val="a0"/>
    <w:link w:val="2"/>
    <w:uiPriority w:val="9"/>
    <w:rsid w:val="008C4884"/>
    <w:rPr>
      <w:rFonts w:asciiTheme="majorHAnsi" w:eastAsiaTheme="majorEastAsia" w:hAnsiTheme="majorHAnsi" w:cstheme="majorBidi"/>
      <w:sz w:val="22"/>
    </w:rPr>
  </w:style>
  <w:style w:type="character" w:styleId="af5">
    <w:name w:val="Hyperlink"/>
    <w:basedOn w:val="a0"/>
    <w:uiPriority w:val="99"/>
    <w:unhideWhenUsed/>
    <w:rsid w:val="00FE09A6"/>
    <w:rPr>
      <w:color w:val="0000FF" w:themeColor="hyperlink"/>
      <w:u w:val="single"/>
    </w:rPr>
  </w:style>
  <w:style w:type="character" w:styleId="af6">
    <w:name w:val="Unresolved Mention"/>
    <w:basedOn w:val="a0"/>
    <w:uiPriority w:val="99"/>
    <w:semiHidden/>
    <w:unhideWhenUsed/>
    <w:rsid w:val="00FE09A6"/>
    <w:rPr>
      <w:color w:val="605E5C"/>
      <w:shd w:val="clear" w:color="auto" w:fill="E1DFDD"/>
    </w:rPr>
  </w:style>
  <w:style w:type="paragraph" w:customStyle="1" w:styleId="af7">
    <w:name w:val="・箇条書き"/>
    <w:basedOn w:val="a"/>
    <w:link w:val="af8"/>
    <w:qFormat/>
    <w:rsid w:val="00C511B8"/>
    <w:pPr>
      <w:ind w:left="220" w:hangingChars="100" w:hanging="220"/>
    </w:pPr>
  </w:style>
  <w:style w:type="character" w:customStyle="1" w:styleId="af8">
    <w:name w:val="・箇条書き (文字)"/>
    <w:basedOn w:val="a0"/>
    <w:link w:val="af7"/>
    <w:rsid w:val="00C511B8"/>
    <w:rPr>
      <w:rFonts w:ascii="Times New Roman" w:eastAsia="BIZ UD明朝 Medium"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8864557">
      <w:bodyDiv w:val="1"/>
      <w:marLeft w:val="0"/>
      <w:marRight w:val="0"/>
      <w:marTop w:val="0"/>
      <w:marBottom w:val="0"/>
      <w:divBdr>
        <w:top w:val="none" w:sz="0" w:space="0" w:color="auto"/>
        <w:left w:val="none" w:sz="0" w:space="0" w:color="auto"/>
        <w:bottom w:val="none" w:sz="0" w:space="0" w:color="auto"/>
        <w:right w:val="none" w:sz="0" w:space="0" w:color="auto"/>
      </w:divBdr>
    </w:div>
    <w:div w:id="1796294441">
      <w:bodyDiv w:val="1"/>
      <w:marLeft w:val="0"/>
      <w:marRight w:val="0"/>
      <w:marTop w:val="0"/>
      <w:marBottom w:val="0"/>
      <w:divBdr>
        <w:top w:val="none" w:sz="0" w:space="0" w:color="auto"/>
        <w:left w:val="none" w:sz="0" w:space="0" w:color="auto"/>
        <w:bottom w:val="none" w:sz="0" w:space="0" w:color="auto"/>
        <w:right w:val="none" w:sz="0" w:space="0" w:color="auto"/>
      </w:divBdr>
    </w:div>
    <w:div w:id="189832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5084/0000355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2.ninjal.ac.jp/cojads/content/cojads_datamanual.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22988-A307-486D-9073-BF13C1CFE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3310</TotalTime>
  <Pages>2</Pages>
  <Words>750</Words>
  <Characters>810</Characters>
  <Application>Microsoft Office Word</Application>
  <DocSecurity>0</DocSecurity>
  <Lines>57</Lines>
  <Paragraphs>64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dc:creator>
  <cp:lastModifiedBy>izumi konishi</cp:lastModifiedBy>
  <cp:revision>158</cp:revision>
  <cp:lastPrinted>2017-03-23T06:14:00Z</cp:lastPrinted>
  <dcterms:created xsi:type="dcterms:W3CDTF">2022-03-09T04:38:00Z</dcterms:created>
  <dcterms:modified xsi:type="dcterms:W3CDTF">2025-06-11T15:05:00Z</dcterms:modified>
</cp:coreProperties>
</file>